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jc w:val="center"/></w:pPr><w:r><w:rPr><w:sz w:val="56"/><w:szCs w:val="56"/></w:rPr></w:r></w:p><w:p><w:pPr><w:pStyle w:val="style0"/><w:jc w:val="center"/></w:pPr><w:r><w:rPr><w:sz w:val="56"/><w:szCs w:val="56"/></w:rPr></w:r></w:p><w:p><w:pPr><w:pStyle w:val="style0"/><w:jc w:val="center"/></w:pPr><w:r><w:rPr><w:sz w:val="56"/><w:szCs w:val="56"/></w:rPr></w:r></w:p><w:p><w:pPr><w:pStyle w:val="style0"/><w:jc w:val="center"/></w:pPr><w:r><w:rPr><w:sz w:val="56"/><w:szCs w:val="56"/></w:rPr></w:r></w:p><w:p><w:pPr><w:pStyle w:val="style0"/><w:jc w:val="center"/></w:pPr><w:bookmarkStart w:id="0" w:name="__RefHeading__423_1434980340"/><w:bookmarkEnd w:id="0"/><w:r><w:rPr><w:b/><w:bCs/><w:sz w:val="32"/><w:szCs w:val="32"/><w:u w:val="none"/></w:rPr><w:t xml:space="preserve">Anteproyecto Trabajo Final </w:t></w:r></w:p><w:p><w:pPr><w:pStyle w:val="style0"/><w:jc w:val="center"/></w:pPr><w:bookmarkStart w:id="1" w:name="__RefHeading__425_1434980340"/><w:bookmarkEnd w:id="1"/><w:r><w:rPr><w:b/><w:bCs/><w:sz w:val="32"/><w:szCs w:val="32"/><w:u w:val="none"/></w:rPr><w:t>Implementación de BPM, BRMS y SOA en  Turismo</w:t></w:r></w:p><w:p><w:pPr><w:pStyle w:val="style0"/><w:jc w:val="center"/></w:pPr><w:r><w:rPr><w:b/><w:bCs/><w:sz w:val="32"/><w:szCs w:val="32"/><w:u w:val="none"/></w:rPr></w:r></w:p><w:p><w:pPr><w:pStyle w:val="style0"/><w:jc w:val="center"/></w:pPr><w:r><w:rPr><w:b/><w:bCs/><w:sz w:val="32"/><w:szCs w:val="32"/><w:u w:val="none"/></w:rPr></w:r></w:p><w:p><w:pPr><w:pStyle w:val="style0"/><w:jc w:val="center"/></w:pPr><w:r><w:rPr><w:b/><w:bCs/><w:sz w:val="32"/><w:szCs w:val="32"/><w:u w:val="none"/></w:rPr></w:r></w:p><w:p><w:pPr><w:pStyle w:val="style0"/><w:jc w:val="center"/></w:pPr><w:bookmarkStart w:id="2" w:name="__RefHeading__427_1434980340"/><w:bookmarkEnd w:id="2"/><w:r><w:rPr><w:b/><w:bCs/><w:sz w:val="32"/><w:szCs w:val="32"/><w:u w:val="none"/></w:rPr><w:t>Alumno: Emiliano André</w:t></w:r></w:p><w:p><w:pPr><w:pStyle w:val="style0"/><w:jc w:val="center"/></w:pPr><w:bookmarkStart w:id="3" w:name="__RefHeading__429_1434980340"/><w:bookmarkEnd w:id="3"/><w:r><w:rPr><w:b/><w:bCs/><w:sz w:val="32"/><w:szCs w:val="32"/><w:u w:val="none"/></w:rPr><w:t>Año: 2012</w:t></w:r></w:p><w:p><w:pPr><w:pStyle w:val="style0"/><w:jc w:val="center"/></w:pPr><w:bookmarkStart w:id="4" w:name="__RefHeading__431_1434980340"/><w:bookmarkEnd w:id="4"/><w:r><w:rPr><w:b/><w:bCs/><w:sz w:val="32"/><w:szCs w:val="32"/><w:u w:val="none"/></w:rPr><w:t>Legajo: 4167</w:t></w:r></w:p><w:p><w:pPr><w:pStyle w:val="style0"/><w:jc w:val="center"/></w:pPr><w:bookmarkStart w:id="5" w:name="__RefHeading__433_1434980340"/><w:bookmarkEnd w:id="5"/><w:r><w:rPr><w:b/><w:bCs/><w:sz w:val="32"/><w:szCs w:val="32"/><w:u w:val="none"/></w:rPr><w:t>Carrera: Ingeniería en Informática</w:t></w:r></w:p><w:p><w:pPr><w:pStyle w:val="style0"/><w:pageBreakBefore/><w:jc w:val="center"/></w:pPr><w:bookmarkStart w:id="6" w:name="__RefHeading__435_1434980340"/><w:bookmarkStart w:id="7" w:name="__RefHeading__435_1434980340"/><w:bookmarkEnd w:id="7"/><w:r><w:rPr><w:b/><w:bCs/><w:sz w:val="32"/><w:szCs w:val="32"/><w:u w:val="none"/></w:rPr></w:r></w:p><w:p><w:pPr><w:sectPr><w:headerReference r:id="rId2" w:type="default"/><w:footerReference r:id="rId3" w:type="default"/><w:type w:val="nextPage"/><w:pgSz w:h="15840" w:w="12240"/><w:pgMar w:bottom="2442" w:footer="1699" w:gutter="0" w:header="2549" w:left="2261" w:right="1699" w:top="3085"/><w:pgNumType w:fmt="decimal"/><w:formProt w:val="false"/><w:textDirection w:val="lrTb"/></w:sectPr></w:pPr></w:p><w:p><w:pPr><w:pStyle w:val="style26"/></w:pPr><w:r><w:rPr></w:rPr><w:t>Contenidos</w:t></w:r></w:p><w:p><w:pPr><w:sectPr><w:type w:val="continuous"/><w:pgSz w:h="15840" w:w="12240"/><w:pgMar w:bottom="2442" w:footer="1699" w:gutter="0" w:header="2549" w:left="2261" w:right="1699" w:top="3085"/><w:formProt w:val="false"/><w:textDirection w:val="lrTb"/></w:sectPr></w:pPr></w:p><w:p><w:pPr><w:pStyle w:val="style27"/><w:tabs><w:tab w:leader="dot" w:pos="8280" w:val="right"/></w:tabs></w:pPr><w:hyperlink w:anchor="__RefHeading__453_1434980340"><w:r><w:fldChar w:fldCharType="begin"></w:fldChar></w:r><w:r><w:instrText> TOC \f \o &quot;1-9&quot; \o &quot;1-9&quot; \h</w:instrText></w:r><w:r><w:fldChar w:fldCharType="separate"/></w:r><w:r><w:rPr><w:rStyle w:val="style17"/></w:rPr><w:t>1 | Tema:</w:t><w:tab/><w:t>3</w:t></w:r></w:hyperlink></w:p><w:p><w:pPr><w:pStyle w:val="style28"/><w:tabs><w:tab w:leader="dot" w:pos="8280" w:val="right"/></w:tabs></w:pPr><w:hyperlink w:anchor="__RefHeading__447_1434980340"><w:r><w:rPr><w:rStyle w:val="style17"/></w:rPr><w:t>Relevancia y Pertinencia:</w:t><w:tab/><w:t>3</w:t></w:r></w:hyperlink></w:p><w:p><w:pPr><w:pStyle w:val="style27"/><w:tabs><w:tab w:leader="dot" w:pos="8280" w:val="right"/></w:tabs></w:pPr><w:hyperlink w:anchor="__RefHeading__455_1434980340"><w:r><w:rPr><w:rStyle w:val="style17"/></w:rPr><w:t>2 | Resumen Ejecutivo</w:t><w:tab/><w:t>5</w:t></w:r></w:hyperlink></w:p><w:p><w:pPr><w:pStyle w:val="style27"/><w:tabs><w:tab w:leader="dot" w:pos="8280" w:val="right"/></w:tabs></w:pPr><w:hyperlink w:anchor="__RefHeading__457_1434980340"><w:r><w:rPr><w:rStyle w:val="style17"/></w:rPr><w:t>3-1 | Agradecimientos:</w:t><w:tab/><w:t>6</w:t></w:r></w:hyperlink></w:p><w:p><w:pPr><w:pStyle w:val="style28"/><w:tabs><w:tab w:leader="dot" w:pos="8280" w:val="right"/></w:tabs></w:pPr><w:hyperlink w:anchor="__RefHeading__303_1434980340"><w:r><w:rPr><w:rStyle w:val="style17"/></w:rPr><w:t>3-2 | Prologo</w:t><w:tab/><w:t>6</w:t></w:r></w:hyperlink></w:p><w:p><w:pPr><w:pStyle w:val="style27"/><w:tabs><w:tab w:leader="dot" w:pos="8280" w:val="right"/></w:tabs></w:pPr><w:hyperlink w:anchor="__RefHeading__305_1434980340"><w:r><w:rPr><w:rStyle w:val="style17"/></w:rPr><w:t>4 | Introducción</w:t><w:tab/><w:t>7</w:t></w:r></w:hyperlink></w:p><w:p><w:pPr><w:pStyle w:val="style28"/><w:tabs><w:tab w:leader="dot" w:pos="8280" w:val="right"/></w:tabs></w:pPr><w:hyperlink w:anchor="__RefHeading__307_1434980340"><w:r><w:rPr><w:rStyle w:val="style17"/></w:rPr><w:t>4-1 | Síntesis de las tecnologías</w:t><w:tab/><w:t>7</w:t></w:r></w:hyperlink></w:p><w:p><w:pPr><w:pStyle w:val="style30"/><w:tabs><w:tab w:leader="dot" w:pos="8280" w:val="right"/></w:tabs></w:pPr><w:hyperlink w:anchor="__RefHeading__539_1941557954"><w:r><w:rPr><w:rStyle w:val="style17"/></w:rPr><w:t>Gestión de Procesos de Negocio (BPM)</w:t><w:tab/><w:t>7</w:t></w:r></w:hyperlink></w:p><w:p><w:pPr><w:pStyle w:val="style30"/><w:tabs><w:tab w:leader="dot" w:pos="8280" w:val="right"/></w:tabs></w:pPr><w:hyperlink w:anchor="__RefHeading__541_1941557954"><w:r><w:rPr><w:rStyle w:val="style17"/></w:rPr><w:t>Arquitectura Orientada a Servicios (SOA)</w:t><w:tab/><w:t>7</w:t></w:r></w:hyperlink></w:p><w:p><w:pPr><w:pStyle w:val="style30"/><w:tabs><w:tab w:leader="dot" w:pos="8280" w:val="right"/></w:tabs></w:pPr><w:hyperlink w:anchor="__RefHeading__543_1941557954"><w:r><w:rPr><w:rStyle w:val="style17"/></w:rPr><w:t>Gestión de Reglas de Negocio (BRMS)</w:t><w:tab/><w:t>7</w:t></w:r></w:hyperlink></w:p><w:p><w:pPr><w:pStyle w:val="style28"/><w:tabs><w:tab w:leader="dot" w:pos="8280" w:val="right"/></w:tabs></w:pPr><w:hyperlink w:anchor="__RefHeading__309_1434980340"><w:r><w:rPr><w:rStyle w:val="style17"/></w:rPr><w:t>4-2 | Motivación</w:t><w:tab/><w:t>7</w:t></w:r></w:hyperlink></w:p><w:p><w:pPr><w:pStyle w:val="style28"/><w:tabs><w:tab w:leader="dot" w:pos="8280" w:val="right"/></w:tabs></w:pPr><w:hyperlink w:anchor="__RefHeading__311_1434980340"><w:r><w:rPr><w:rStyle w:val="style17"/></w:rPr><w:t>4-3 | Estructura del trabajo final</w:t><w:tab/><w:t>7</w:t></w:r></w:hyperlink></w:p><w:p><w:pPr><w:pStyle w:val="style27"/><w:tabs><w:tab w:leader="dot" w:pos="8280" w:val="right"/></w:tabs></w:pPr><w:hyperlink w:anchor="__RefHeading__313_1434980340"><w:r><w:rPr><w:rStyle w:val="style17"/></w:rPr><w:t>5 | Antecedentes y Marco Teórico</w:t><w:tab/><w:t>9</w:t></w:r></w:hyperlink></w:p><w:p><w:pPr><w:pStyle w:val="style28"/><w:tabs><w:tab w:leader="dot" w:pos="8280" w:val="right"/></w:tabs></w:pPr><w:hyperlink w:anchor="__RefHeading__437_1434980340"><w:r><w:rPr><w:rStyle w:val="style17"/></w:rPr><w:t>5-1 | Antecedentes</w:t><w:tab/><w:t>9</w:t></w:r></w:hyperlink></w:p><w:p><w:pPr><w:pStyle w:val="style28"/><w:tabs><w:tab w:leader="dot" w:pos="8280" w:val="right"/></w:tabs></w:pPr><w:hyperlink w:anchor="__RefHeading__317_1434980340"><w:r><w:rPr><w:rStyle w:val="style17"/></w:rPr><w:t>5-2 | Marco Teórico</w:t><w:tab/><w:t>9</w:t></w:r></w:hyperlink></w:p><w:p><w:pPr><w:pStyle w:val="style27"/><w:tabs><w:tab w:leader="dot" w:pos="8280" w:val="right"/></w:tabs></w:pPr><w:hyperlink w:anchor="__RefHeading__439_1434980340"><w:r><w:rPr><w:rStyle w:val="style17"/></w:rPr><w:t>6 | Tecnología</w:t><w:tab/><w:t>10</w:t></w:r></w:hyperlink></w:p><w:p><w:pPr><w:pStyle w:val="style27"/><w:tabs><w:tab w:leader="dot" w:pos="8280" w:val="right"/></w:tabs></w:pPr><w:hyperlink w:anchor="__RefHeading__441_1434980340"><w:r><w:rPr><w:rStyle w:val="style17"/></w:rPr><w:t>7 | Conclusiones</w:t><w:tab/><w:t>11</w:t></w:r></w:hyperlink></w:p><w:p><w:pPr><w:pStyle w:val="style27"/><w:tabs><w:tab w:leader="dot" w:pos="8280" w:val="right"/></w:tabs></w:pPr><w:hyperlink w:anchor="__RefHeading__443_1434980340"><w:r><w:rPr><w:rStyle w:val="style17"/></w:rPr><w:t>8 | Bibliografía</w:t><w:tab/><w:t>12</w:t></w:r></w:hyperlink></w:p><w:p><w:pPr><w:pStyle w:val="style27"/><w:tabs><w:tab w:leader="dot" w:pos="8280" w:val="right"/></w:tabs></w:pPr><w:hyperlink w:anchor="__RefHeading__449_1434980340"><w:r><w:rPr><w:rStyle w:val="style17"/></w:rPr><w:t>9 | Apendice</w:t><w:tab/><w:t>13</w:t></w:r></w:hyperlink></w:p><w:p><w:pPr><w:pStyle w:val="style27"/><w:tabs><w:tab w:leader="dot" w:pos="8280" w:val="right"/></w:tabs></w:pPr><w:hyperlink w:anchor="__RefHeading__451_1434980340"><w:r><w:rPr><w:rStyle w:val="style17"/></w:rPr><w:t>10 | Glosario</w:t><w:tab/><w:t>14</w:t></w:r><w:r><w:fldChar w:fldCharType="end"/></w:r></w:hyperlink></w:p><w:p><w:pPr><w:sectPr><w:type w:val="continuous"/><w:pgSz w:h="15840" w:w="12240"/><w:pgMar w:bottom="2442" w:footer="1699" w:gutter="0" w:header="2549" w:left="2261" w:right="1699" w:top="3085"/><w:formProt/><w:textDirection w:val="lrTb"/></w:sectPr></w:pPr></w:p><w:p><w:pPr><w:pStyle w:val="style21"/></w:pPr><w:r><w:rPr></w:rPr></w:r></w:p><w:p><w:pPr><w:pStyle w:val="style1"/><w:pageBreakBefore/><w:numPr><w:ilvl w:val="0"/><w:numId w:val="1"/></w:numPr></w:pPr><w:bookmarkStart w:id="8" w:name="__RefHeading__453_1434980340"/><w:bookmarkEnd w:id="8"/><w:r><w:rPr><w:color w:val="999999"/><w:u w:val="single"/></w:rPr><w:t>1 | Tema:</w:t></w:r></w:p><w:p><w:pPr><w:pStyle w:val="style21"/></w:pPr><w:r><w:rPr></w:rPr><w:t>Implementación de BPM, BRMS y SOA en  Turismo</w:t></w:r></w:p><w:p><w:pPr><w:pStyle w:val="style0"/><w:jc w:val="left"/></w:pPr><w:bookmarkStart w:id="9" w:name="__RefHeading__301_1434980340"/><w:bookmarkEnd w:id="9"/><w:r><w:rPr><w:color w:val="999999"/></w:rPr><w:t>Objetivos:</w:t></w:r></w:p><w:p><w:pPr><w:pStyle w:val="style0"/><w:spacing w:after="120" w:before="0" w:line="360" w:lineRule="auto"/></w:pPr><w:r><w:rPr><w:rFonts w:ascii="Arial" w:cs="Arial" w:eastAsia="Arial" w:hAnsi="Arial"/><w:u w:val="none"/></w:rPr><w:t xml:space="preserve">La falta de conocimiento sobre las nuevas herramientas para el manejo de procesos de negocio imposibilita a muchas empresas adoptar sistemas que les permitirían definir y estandarizar sus flujos de trabajo. El objetivo de este trabajo es la demostración de la adaptabilidad y beneficios que las herramientas correctas le pueden brindar a una empresa. </w:t></w:r></w:p><w:p><w:pPr><w:pStyle w:val="style0"/><w:numPr><w:ilvl w:val="0"/><w:numId w:val="4"/></w:numPr><w:spacing w:after="120" w:before="0" w:line="360" w:lineRule="auto"/></w:pPr><w:r><w:rPr><w:rFonts w:ascii="Arial" w:cs="Arial" w:eastAsia="Arial" w:hAnsi="Arial"/><w:u w:val="none"/></w:rPr><w:t>Dar una descripción clara sobre BPM, BRMS y SOA</w:t></w:r></w:p><w:p><w:pPr><w:pStyle w:val="style0"/><w:numPr><w:ilvl w:val="0"/><w:numId w:val="4"/></w:numPr><w:spacing w:after="120" w:before="0" w:line="360" w:lineRule="auto"/></w:pPr><w:r><w:rPr><w:rFonts w:ascii="Arial" w:cs="Arial" w:eastAsia="Arial" w:hAnsi="Arial"/><w:u w:val="none"/></w:rPr><w:t>Presentar los beneficios de la unión de las 3 herramientas</w:t></w:r></w:p><w:p><w:pPr><w:pStyle w:val="style0"/><w:numPr><w:ilvl w:val="0"/><w:numId w:val="4"/></w:numPr><w:spacing w:after="120" w:before="0" w:line="360" w:lineRule="auto"/></w:pPr><w:r><w:rPr><w:rFonts w:ascii="Arial" w:cs="Arial" w:eastAsia="Arial" w:hAnsi="Arial"/><w:u w:val="none"/></w:rPr><w:t>Estandarizar el flujo de trabajo del sistema e implementarlo utilizando BPM</w:t></w:r></w:p><w:p><w:pPr><w:pStyle w:val="style0"/><w:numPr><w:ilvl w:val="0"/><w:numId w:val="4"/></w:numPr><w:spacing w:after="120" w:before="0" w:line="360" w:lineRule="auto"/></w:pPr><w:r><w:rPr><w:rFonts w:ascii="Arial" w:cs="Arial" w:eastAsia="Arial" w:hAnsi="Arial"/><w:u w:val="none"/></w:rPr><w:t>Implementar BRMS para el manejo de las reglas de negocios</w:t></w:r></w:p><w:p><w:pPr><w:pStyle w:val="style0"/><w:numPr><w:ilvl w:val="0"/><w:numId w:val="4"/></w:numPr><w:spacing w:after="120" w:before="0" w:line="360" w:lineRule="auto"/></w:pPr><w:r><w:rPr><w:rFonts w:ascii="Arial" w:cs="Arial" w:eastAsia="Arial" w:hAnsi="Arial"/><w:u w:val="none"/></w:rPr><w:t>Demostrar la flexibilidad del software creado aplicando cambios de reglas de negocios así como del flujo de trabajo mismo, explicar los beneficios de esta flexibilidad</w:t></w:r></w:p><w:p><w:pPr><w:pStyle w:val="style2"/><w:numPr><w:ilvl w:val="1"/><w:numId w:val="1"/></w:numPr></w:pPr><w:bookmarkStart w:id="10" w:name="__RefHeading__447_1434980340"/><w:bookmarkEnd w:id="10"/><w:r><w:rPr><w:rFonts w:cs="Lohit Hindi" w:eastAsia="Droid Sans"/><w:color w:val="999999"/></w:rPr><w:t>Relevancia y Pertinencia:</w:t></w:r></w:p><w:p><w:pPr><w:pStyle w:val="style0"/><w:spacing w:after="120" w:before="0" w:line="360" w:lineRule="auto"/></w:pPr><w:ins w:author="Emiliano André" w:date="2013-01-20T14:36:00Z" w:id="6"><w:r><w:rPr><w:rFonts w:ascii="Arial" w:cs="Arial" w:eastAsia="Arial" w:hAnsi="Arial"/><w:color w:val="000000"/><w:u w:val="none"/></w:rPr><w:t xml:space="preserve">En el último tiempo ha aparecido una tendencia cada vez más marcada de la modificación de las reglas y modelos de negocio, esta tendencia ha sido impulsada por los cambios tanto tecnológicos como sociales a los cuales las empresas se ven expuestas. El mercado local ha pasado a ser un mercado global y la economía es el motor que mueve al mundo, como consecuencia de esto las empresas deben acomodarse de forma rápida y flexible al cambio. Estas circunstancias han creado la necesidad de un enfoque de desarrollo y manejo de procesos de negocio que incremente la flexibilidad y ayude a limitar el impacto en el consumidor cuando se realizan cambios del lado del proveedor, lo cual conlleva a mayor valor de negocio, mejores prácticas de desarrollo y mejores tiempos de respuesta en el mercado. </w:t></w:r></w:ins></w:p><w:p><w:pPr><w:pStyle w:val="style0"/><w:spacing w:after="120" w:before="0" w:line="360" w:lineRule="auto"/></w:pPr><w:ins w:author="Emiliano André" w:date="2013-01-20T14:36:00Z" w:id="7"><w:r><w:rPr><w:rFonts w:ascii="Arial" w:cs="Arial" w:eastAsia="Arial" w:hAnsi="Arial"/><w:color w:val="000000"/><w:u w:val="none"/></w:rPr><w:t>En pocos entornos esta necesidad es más evidente que cuando se toma en cuenta a los millones de trabajadores que se encuentran fuera de la estructura de las empresas tradicionales (Empleados que trabajan desde sus casas o fuera de las oficinas, etc.), estos trabajadores dependen de sus dispositivos para consumir servicios, que deben ser lo suficientemente flexibles para integrar el comportamiento con la lógica de negocio sin requerir actualizaciones constantes, se espera que los cambios en el backend sean completamente opacos para los consumidores.</w:t></w:r></w:ins></w:p><w:p><w:pPr><w:pStyle w:val="style0"/><w:spacing w:after="120" w:before="0" w:line="360" w:lineRule="auto"/></w:pPr><w:ins w:author="Emiliano André" w:date="2013-01-20T14:36:00Z" w:id="8"><w:r><w:rPr><w:rFonts w:ascii="Arial" w:cs="Arial" w:eastAsia="Arial" w:hAnsi="Arial"/><w:color w:val="000000"/><w:u w:val="none"/></w:rPr><w:t>Debido a esto se diseñó BPM (Business Process Management), una tecnología de administración holística que apunta a alinear el proceso de una organización con las necesidades y requerimientos de los clientes. BPM promueve la efectividad y eficiencia teniendo en consideración la flexibilidad e integración con la tecnología, y atacando uno de los mayores problemas al momento del manejo de procesos, la franja entre el área de negocios y la tecnología. Junto con BPM se encuentra SOA (Service Oriented Architecture) un enfoque que ayuda a los sistemas a permanecer escalables y flexibles a medida que crecen.</w:t></w:r></w:ins></w:p><w:p><w:pPr><w:pStyle w:val="style0"/><w:spacing w:after="120" w:before="0" w:line="360" w:lineRule="auto"/></w:pPr><w:ins w:author="Emiliano André" w:date="2013-01-20T14:36:00Z" w:id="9"><w:r><w:rPr><w:rFonts w:ascii="Arial" w:cs="Arial" w:eastAsia="Arial" w:hAnsi="Arial"/><w:color w:val="000000"/><w:u w:val="none"/></w:rPr><w:t>La motivación de este trabajo es la falta de conocimiento sobre herramientas que ofrezcan la suficiente flexibilidad e integración entre las áreas de negocio y tecnología de una organización es la razón de este proyecto. Su relevancia está dada por el impacto que puede tener sobre las organizaciones al demostrar la posibilidad de un software que se acomode a todas sus necesidades y así mismo sea flexible al cambio con mínimos ajustes.</w:t></w:r></w:ins></w:p><w:p><w:pPr><w:pStyle w:val="style0"/><w:spacing w:after="120" w:before="0" w:line="360" w:lineRule="auto"/></w:pPr><w:del w:author="Emiliano André" w:date="2013-01-20T14:36:00Z" w:id="10"><w:r><w:rPr><w:color w:val="000000"/><w:u w:val="none"/></w:rPr><w:delText xml:space="preserve">En el último tiempo ha aparecido una tendencia cada vez </w:delText></w:r></w:del><w:del w:author="Emiliano André" w:date="2013-01-20T14:36:00Z" w:id="11"><w:r><w:rPr><w:rFonts w:ascii="Arial" w:hAnsi="Arial"/><w:b w:val="false"/><w:bCs/><w:color w:val="000000"/><w:sz w:val="22"/><w:szCs w:val="32"/><w:u w:val="none"/></w:rPr><w:delText xml:space="preserve">más marcada de la modificación de las reglas y modelos de negocio, esta tendencia ha sido impulsada por los cambios tanto tecnológicos como sociales a los cuales las empresas se ven expuestas. El mercado local ha pasado a ser un mercado global y la economía es el motor que mueve al mundo, como consecuencia de esto las empresas deben acomodarse de forma rápida y flexible al cambio. Estas circunstancias han creado la necesidad de un enfoque de desarrollo y manejo de procesos de negocio que incremente la flexibilidad y ayude a limitar el impacto en el consumidor cuando se realizan cambios del lado del proveedor, lo cual conlleva a mayor valor de negocio, mejores practicas de desarrollo y mejores tiempos de respuesta en el mercado. </w:delText></w:r></w:del></w:p><w:p><w:pPr><w:pStyle w:val="style0"/><w:spacing w:after="120" w:before="0" w:line="360" w:lineRule="auto"/></w:pPr><w:del w:author="Emiliano André" w:date="2013-01-20T14:36:00Z" w:id="12"><w:r><w:rPr><w:u w:val="none"/></w:rPr><w:delText xml:space="preserve">Management Notation (BPMN), Service Oriented Architecture (SOA) y Business Rules Management Software (BRMS). Se buscará definir con claridad los beneficios y las desventajas de la utilización de cada una de las tecnologías y las posibilidades que ofrece su utilización en conjunto. Utilizando esta base de conocimiento se presentarán las problemáticas reales que pueden ser resueltas con estas tecnologías y se definirá una aplicación orientada a las agencias de turismo. Esta herramienta ofrecerá la posibilidad de una definición del flujo de trabajo en cada implementación del software, demostrando de esta forma las características que se buscan en las tecnologías estudiadas en este trabajo final, la posibilidad de la creación de software que se amolde a los distintos flujos de trabajo sin necesidad de volver a escribir código. </w:delText></w:r></w:del><w:ins w:author="Emiliano André" w:date="2013-01-20T14:36:00Z" w:id="13"><w:r><w:rPr><w:rFonts w:ascii="Arial" w:cs="Arial" w:eastAsia="Arial" w:hAnsi="Arial"/><w:b w:val="false"/><w:bCs/><w:color w:val="000000"/><w:sz w:val="22"/><w:szCs w:val="32"/><w:u w:val="none"/></w:rPr><w:t>“Aquel que no aplique nuevos remedios debe esperar nuevos males, ya que el tiempo es el máximo innovador” Francis Bacon (1561 - 1626)</w:t></w:r></w:ins></w:p><w:p><w:pPr><w:pStyle w:val="style0"/><w:pageBreakBefore/><w:spacing w:after="120" w:before="240" w:line="360" w:lineRule="auto"/><w:jc w:val="center"/></w:pPr><w:ins w:author="Emiliano André" w:date="2013-01-20T14:37:00Z" w:id="14"><w:r><w:rPr><w:rFonts w:ascii="Arial" w:cs="Arial" w:eastAsia="Arial" w:hAnsi="Arial"/><w:b/><w:color w:val="999999"/><w:sz w:val="32"/><w:u w:val="single"/></w:rPr><w:t>2 | Resumen Ejecutivo</w:t></w:r></w:ins></w:p><w:p><w:pPr><w:pStyle w:val="style0"/><w:spacing w:after="120" w:before="0" w:line="360" w:lineRule="auto"/></w:pPr><w:ins w:author="Emiliano André" w:date="2013-01-20T14:37:00Z" w:id="15"><w:r><w:rPr><w:rFonts w:ascii="Arial" w:cs="Arial" w:eastAsia="Arial" w:hAnsi="Arial"/><w:b w:val="false"/><w:bCs/><w:color w:val="000000"/><w:sz w:val="22"/><w:szCs w:val="32"/><w:u w:val="none"/></w:rPr><w:t xml:space="preserve">En este trabajo se buscará analizar individualmente y en conjunto cuatro tecnologías muy dispares pero con un objetivo en común. </w:t></w:r></w:ins><w:ins w:author="Emiliano André" w:date="2013-01-20T14:37:00Z" w:id="16"><w:r><w:rPr><w:rFonts w:ascii="Arial" w:cs="Arial" w:eastAsia="Arial" w:hAnsi="Arial"/><w:b w:val="false"/><w:bCs/><w:color w:val="000000"/><w:sz w:val="22"/><w:szCs w:val="32"/><w:u w:val="none"/><w:lang w:val="en-US"/></w:rPr><w:t xml:space="preserve">Estas tecnologías son: Business Process Model and Notation (BPMN), Business Process Management (BPM), Service Oriented Architecture (SOA) y Business Rules Management Software (BRMS). </w:t></w:r></w:ins><w:ins w:author="Emiliano André" w:date="2013-01-20T14:37:00Z" w:id="17"><w:r><w:rPr><w:rFonts w:ascii="Arial" w:cs="Arial" w:eastAsia="Arial" w:hAnsi="Arial"/><w:b w:val="false"/><w:bCs/><w:color w:val="000000"/><w:sz w:val="22"/><w:szCs w:val="32"/><w:u w:val="none"/></w:rPr><w:t xml:space="preserve">Se buscará definir con claridad los beneficios y las desventajas de la utilización de cada una de las tecnologías y las posibilidades que ofrece su utilización en conjunto. Utilizando esta base de conocimiento se presentarán las problemáticas reales que pueden ser resueltas con estas tecnologías y se definirá una aplicación orientada a las agencias de turismo. Esta herramienta ofrecerá la posibilidad de una definición del flujo de trabajo en cada implementación del software, demostrando de esta forma las características que se buscan en las tecnologías estudiadas en este trabajo final, la posibilidad de la creación de software que se amolde a los distintos flujos de trabajo sin necesidad de volver a escribir código. </w:t></w:r></w:ins></w:p><w:p><w:pPr><w:pStyle w:val="style1"/><w:pageBreakBefore/><w:numPr><w:ilvl w:val="0"/><w:numId w:val="1"/></w:numPr></w:pPr><w:del w:author="Emiliano André" w:date="2013-01-20T14:37:00Z" w:id="18"><w:bookmarkStart w:id="11" w:name="_toc80"/><w:bookmarkEnd w:id="11"/><w:r><w:rPr></w:rPr></w:r></w:del></w:p><w:p><w:pPr><w:pStyle w:val="style1"/><w:numPr><w:ilvl w:val="0"/><w:numId w:val="1"/></w:numPr></w:pPr><w:bookmarkStart w:id="12" w:name="__RefHeading__457_1434980340"/><w:bookmarkEnd w:id="12"/><w:r><w:rPr></w:rPr><w:t>3-1 | Agradecimientos:</w:t></w:r></w:p><w:p><w:pPr><w:pStyle w:val="style21"/><w:jc w:val="left"/></w:pPr><w:r><w:rPr><w:rFonts w:ascii="Times" w:cs="Times" w:hAnsi="Times"/><w:b/><w:bCs/><w:color w:val="999999"/><w:sz w:val="32"/><w:szCs w:val="32"/><w:u w:val="single"/></w:rPr></w:r></w:p><w:p><w:pPr><w:pStyle w:val="style2"/><w:numPr><w:ilvl w:val="1"/><w:numId w:val="1"/></w:numPr></w:pPr><w:bookmarkStart w:id="13" w:name="_toc83"/><w:bookmarkStart w:id="14" w:name="__RefHeading__303_1434980340"/><w:bookmarkEnd w:id="13"/><w:bookmarkEnd w:id="14"/><w:r><w:rPr><w:rFonts w:cs="Times"/><w:b/><w:bCs/><w:color w:val="999999"/><w:sz w:val="28"/><w:szCs w:val="28"/><w:u w:val="single"/></w:rPr><w:t>3-2 | Prologo</w:t></w:r></w:p><w:p><w:pPr><w:pStyle w:val="style0"/><w:spacing w:after="120" w:before="0" w:line="360" w:lineRule="auto"/></w:pPr><w:del w:author="Emiliano André" w:date="2013-01-20T14:38:00Z" w:id="19"><w:r><w:rPr><w:rFonts w:ascii="Arial" w:cs="Times" w:hAnsi="Arial"/><w:b w:val="false"/><w:bCs w:val="false"/><w:color w:val="000000"/><w:sz w:val="22"/><w:szCs w:val="24"/><w:u w:val="none"/></w:rPr><w:delText>A fines del 2011 comencé a involucrarme en el mundo de la gestión de procesos de negocio (BPM por sus siglas en inglés) por necesidades laborales, esta nueva tecnología presentó un nuevo paradigma de programación y diseño de soluciones informáticas. Su uso en conjunto con otras tecnologías como la Arquitectura Orientada a Servicios y la gestión de reglas de negocio (SOA y BRMS por sus siglas en inglés respectivamente) ofreciendo una adaptabilidad y facilidad de desarrollo no alcanzada hasta el momento. La razón de dirigir este trabajo final de grado hacia las tecnologías mencionadas previamente es ofrecer una nueva forma de encarar grandes desarrollos de software sin perder flexibilidad ni velocidad de desarrollo, y divulgar estas herramientas y tecnologías en el ámbito del desarrollo de software nacional. Al ser tecnologías relativamente nuevas, sus ventajas y propiedades sufren de una falta de conocimiento por parte de las empresas que requieren de desarrollos de software eso causa que no sean requeridas y los clientes no puedan aprovecharlas. Es por eso que al momento de definir el tema de mi trabajo final encontré un momento inmejorable para expandir mi conocimiento sobre los temas a tratar y dar a conocer las tecnologías a investigar demostrando sus ventajas en una aplicación practica.</w:delText></w:r></w:del><w:ins w:author="Emiliano André" w:date="2013-01-20T14:38:00Z" w:id="20"><w:r><w:rPr><w:rFonts w:ascii="Arial" w:cs="Arial" w:eastAsia="Arial" w:hAnsi="Arial"/><w:b w:val="false"/><w:bCs w:val="false"/><w:color w:val="000000"/><w:sz w:val="22"/><w:szCs w:val="24"/><w:u w:val="none"/></w:rPr><w:t>A fines del 2011 comencé a involucrarme en el mundo de la gestión de procesos de negocio (BPM por sus siglas en inglés) por necesidades laborales, esta nueva tecnología presentó un nuevo paradigma de programación y diseño de soluciones informáticas. Su uso en conjunto con otras tecnologías como la Arquitectura Orientada a Servicios y la gestión de reglas de negocio (SOA y BRM por sus siglas en inglés respectivamente) ofreciendo una adaptabilidad y facilidad de desarrollo no alcanzada hasta el momento. La razón de dirigir este trabajo final de grado hacia las tecnologías mencionadas previamente es ofrecer una nueva forma de encarar grandes desarrollos de software sin perder flexibilidad ni velocidad de desarrollo, y divulgar estas herramientas y tecnologías en el ámbito del desarrollo de software nacional. Al ser tecnologías relativamente nuevas, sus ventajas y propiedades sufren de una falta de conocimiento por parte de las empresas que requieren de desarrollos de software eso causa que no sean requeridas y los clientes no puedan aprovecharlas. Es por eso que al momento de definir el tema de mi trabajo final encontré un momento inmejorable para expandir mi conocimiento sobre los temas a tratar y dar a conocer las tecnologías a investigar demostrando sus ventajas en una aplicación práctica.</w:t></w:r></w:ins></w:p><w:p><w:pPr><w:pStyle w:val="style1"/><w:pageBreakBefore/><w:numPr><w:ilvl w:val="0"/><w:numId w:val="1"/></w:numPr></w:pPr><w:bookmarkStart w:id="15" w:name="_toc85"/><w:bookmarkStart w:id="16" w:name="__RefHeading__305_1434980340"/><w:bookmarkEnd w:id="15"/><w:bookmarkEnd w:id="16"/><w:r><w:rPr><w:rFonts w:cs="Times"/><w:b/><w:bCs/><w:color w:val="999999"/><w:sz w:val="32"/><w:szCs w:val="32"/><w:u w:val="single"/></w:rPr><w:t>4 | Introducción</w:t></w:r></w:p><w:p><w:pPr><w:pStyle w:val="style2"/><w:numPr><w:ilvl w:val="1"/><w:numId w:val="1"/></w:numPr></w:pPr><w:bookmarkStart w:id="17" w:name="__RefHeading__307_1434980340"/><w:bookmarkEnd w:id="17"/><w:r><w:rPr><w:rFonts w:cs="Times"/><w:b/><w:bCs/><w:color w:val="999999"/><w:sz w:val="28"/><w:szCs w:val="28"/><w:u w:val="single"/></w:rPr><w:t>4-1 | Síntesis de las tecnologías</w:t></w:r></w:p><w:p><w:pPr><w:pStyle w:val="style0"/><w:spacing w:after="120" w:before="0" w:line="360" w:lineRule="auto"/></w:pPr><w:del w:author="Emiliano André" w:date="2013-01-20T14:38:00Z" w:id="21"><w:r><w:rPr><w:rFonts w:ascii="Arial" w:cs="Times" w:hAnsi="Arial"/><w:b w:val="false"/><w:bCs w:val="false"/><w:color w:val="000000"/><w:sz w:val="22"/><w:szCs w:val="24"/><w:u w:val="none"/></w:rPr><w:delText>En este trabajo final se utilizarán principalmente tres tecnologías, gestión de procesos de negocio, arquitectura orientada a servicios y gestión de reglas de negocio las cuales serán descritas a continuación.</w:delText></w:r></w:del><w:ins w:author="Emiliano André" w:date="2013-01-20T14:38:00Z" w:id="22"><w:r><w:rPr><w:rFonts w:ascii="Arial" w:cs="Arial" w:eastAsia="Arial" w:hAnsi="Arial"/><w:b w:val="false"/><w:bCs w:val="false"/><w:color w:val="000000"/><w:sz w:val="22"/><w:szCs w:val="24"/><w:u w:val="none"/></w:rPr><w:t>En este trabajo final se utilizarán principalmente cuatro tecnologías, gestión de procesos de negocio, notación y modelo de procesos de negocio, arquitectura orientada a servicios y gestión de reglas de negocio las cuales serán descritas a continuación.</w:t></w:r></w:ins></w:p><w:p><w:pPr><w:pStyle w:val="style3"/><w:numPr><w:ilvl w:val="2"/><w:numId w:val="1"/></w:numPr><w:jc w:val="left"/></w:pPr><w:bookmarkStart w:id="18" w:name="__RefHeading__539_1941557954"/><w:bookmarkEnd w:id="18"/><w:r><w:rPr><w:color w:val="999999"/><w:u w:val="none"/></w:rPr><w:t>Gestión de Procesos de Negocio (BPM)</w:t></w:r></w:p><w:p><w:pPr><w:pStyle w:val="style21"/></w:pPr><w:ins w:author="Emiliano André" w:date="2013-01-20T14:38:00Z" w:id="24"><w:r><w:rPr><w:rFonts w:ascii="Arial" w:cs="Arial" w:eastAsia="Arial" w:hAnsi="Arial"/><w:color w:val="000000"/></w:rPr><w:t>BPM ha sido referenciado como un enfoque de gestión holística para alinear los procesos de negocio de una organización con las necesidades y deseos de sus clientes. Se denomina proceso de negocio a una &quot;serie o red de actividades con valor agregado, ejecutadas por colaboradores con roles relevantes, para alcanzar un objetivo común&quot;. BPM promueve la efectividad y eficiencia buscando flexibilidad e integración con la tecnología, es un proceso de mejora continua. Sus principales enfoques son:</w:t></w:r></w:ins></w:p><w:p><w:pPr><w:pStyle w:val="style21"/><w:numPr><w:ilvl w:val="0"/><w:numId w:val="5"/></w:numPr></w:pPr><w:ins w:author="Emiliano André" w:date="2013-01-20T14:38:00Z" w:id="25"><w:r><w:rPr><w:rFonts w:ascii="Arial" w:cs="Arial" w:eastAsia="Arial" w:hAnsi="Arial"/><w:color w:val="000000"/></w:rPr><w:t xml:space="preserve">Alineamiento de las actividades con los objetivos estratégicos de la organización </w:t></w:r></w:ins></w:p><w:p><w:pPr><w:pStyle w:val="style21"/><w:numPr><w:ilvl w:val="0"/><w:numId w:val="5"/></w:numPr></w:pPr><w:ins w:author="Emiliano André" w:date="2013-01-20T14:38:00Z" w:id="26"><w:r><w:rPr><w:rFonts w:ascii="Arial" w:cs="Arial" w:eastAsia="Arial" w:hAnsi="Arial"/><w:color w:val="000000"/></w:rPr><w:t>Efectividad de los procesos de negocio en alcanzar las expectativas de los clientes</w:t></w:r></w:ins></w:p><w:p><w:pPr><w:pStyle w:val="style21"/><w:numPr><w:ilvl w:val="0"/><w:numId w:val="5"/></w:numPr></w:pPr><w:ins w:author="Emiliano André" w:date="2013-01-20T14:38:00Z" w:id="27"><w:r><w:rPr><w:rFonts w:ascii="Arial" w:cs="Arial" w:eastAsia="Arial" w:hAnsi="Arial"/><w:color w:val="000000"/></w:rPr><w:t>Eficiencia de los procesos de negocio</w:t></w:r></w:ins></w:p><w:p><w:pPr><w:pStyle w:val="style21"/><w:numPr><w:ilvl w:val="0"/><w:numId w:val="5"/></w:numPr></w:pPr><w:ins w:author="Emiliano André" w:date="2013-01-20T14:38:00Z" w:id="28"><w:r><w:rPr><w:rFonts w:ascii="Arial" w:cs="Arial" w:eastAsia="Arial" w:hAnsi="Arial"/><w:color w:val="000000"/></w:rPr><w:t>Profunda integración con la tecnología de la información</w:t></w:r></w:ins></w:p><w:p><w:pPr><w:pStyle w:val="style21"/><w:numPr><w:ilvl w:val="0"/><w:numId w:val="5"/></w:numPr></w:pPr><w:ins w:author="Emiliano André" w:date="2013-01-20T14:38:00Z" w:id="29"><w:r><w:rPr><w:rFonts w:ascii="Arial" w:cs="Arial" w:eastAsia="Arial" w:hAnsi="Arial"/><w:color w:val="000000"/></w:rPr><w:t>Mejora continua</w:t></w:r></w:ins></w:p><w:p><w:pPr><w:pStyle w:val="style21"/></w:pPr><w:ins w:author="Emiliano André" w:date="2013-01-20T14:38:00Z" w:id="30"><w:r><w:rPr><w:rFonts w:ascii="Arial" w:cs="Arial" w:eastAsia="Arial" w:hAnsi="Arial"/><w:color w:val="000000"/></w:rPr><w:t xml:space="preserve">BPM estuvo inicialmente enfocado en la automatización de procesos con el uso de la tecnología, desde entonces ha sido extendido para integrar procesos desarrollados por actores donde toma parte la interacción con usuarios. BPM puede ser utilizado para entender una organización a través de vistas expandidas que no podrían ser organizadas y presentadas de otra forma, como las relaciones entre procesos de la organización. </w:t></w:r></w:ins></w:p><w:p><w:pPr><w:pStyle w:val="style21"/></w:pPr><w:ins w:author="Emiliano André" w:date="2013-01-20T14:38:00Z" w:id="31"><w:r><w:rPr><w:rFonts w:ascii="Arial" w:cs="Arial" w:eastAsia="Arial" w:hAnsi="Arial"/><w:color w:val="000000"/></w:rPr><w:t xml:space="preserve">Dominique Thiault, en </w:t></w:r></w:ins><w:ins w:author="Emiliano André" w:date="2013-01-20T14:38:00Z" w:id="32"><w:r><w:rPr><w:rFonts w:ascii="Arial" w:cs="Arial" w:eastAsia="Arial" w:hAnsi="Arial"/><w:color w:val="FF0000"/></w:rPr><w:t>Gestionando la performance a través de procesos de negocio</w:t></w:r></w:ins><w:ins w:author="Emiliano André" w:date="2013-01-20T14:38:00Z" w:id="33"><w:r><w:rPr><w:rFonts w:ascii="Arial" w:cs="Arial" w:eastAsia="Arial" w:hAnsi="Arial"/><w:color w:val="000000"/></w:rPr><w:t>, define BPM como un método de gestión a través de procesos que ayuda a mejorar la performance de la compañía en un entorno cada vez más complejo y cambiante. Gestión a través de procesos es un método basado en 2 niveles lógicos: gobernanza de procesos y gestión de procesos:</w:t></w:r></w:ins></w:p><w:p><w:pPr><w:pStyle w:val="style21"/><w:numPr><w:ilvl w:val="0"/><w:numId w:val="6"/></w:numPr></w:pPr><w:ins w:author="Emiliano André" w:date="2013-01-20T14:38:00Z" w:id="34"><w:r><w:rPr><w:color w:val="000000"/></w:rPr><w:t>Gobernanza de procesos son todas las actividades a través de los cuales la asignación de procesos trabaja para cumplir los objetivos que están relacionados tanto a las operaciones como al progreso.</w:t></w:r></w:ins></w:p><w:p><w:pPr><w:pStyle w:val="style21"/><w:numPr><w:ilvl w:val="0"/><w:numId w:val="6"/></w:numPr></w:pPr><w:ins w:author="Emiliano André" w:date="2013-01-20T14:38:00Z" w:id="35"><w:r><w:rPr><w:color w:val="000000"/></w:rPr><w:t xml:space="preserve">Gestión de procesos son todas las actividades de manejo de un proceso que trabajan para alcanzar los objetivos asignados al proceso en cuestión. </w:t></w:r></w:ins></w:p><w:p><w:pPr><w:pStyle w:val="style21"/></w:pPr><w:ins w:author="Emiliano André" w:date="2013-01-20T14:38:00Z" w:id="36"><w:r><w:rPr><w:rFonts w:ascii="Arial" w:cs="Arial" w:eastAsia="Arial" w:hAnsi="Arial"/><w:color w:val="000000"/><w:sz w:val="22"/><w:szCs w:val="22"/><w:u w:val="none"/></w:rPr><w:t>Algunos estudios realizados (Kohlbacher (2009) y Vera &amp; Kuntz (2007)) indican que BPM ayuda a las organizaciones a obtener mayor satisfacción del cliente, calidad de producto, velocidad de entrega y una mayor eficiencia organizacional.</w:t></w:r></w:ins></w:p><w:p><w:pPr><w:pStyle w:val="style21"/></w:pPr><w:ins w:author="Emiliano André" w:date="2013-01-20T14:39:00Z" w:id="37"><w:r><w:rPr></w:rPr></w:r></w:ins></w:p><w:p><w:pPr><w:pStyle w:val="style21"/></w:pPr><w:ins w:author="Emiliano André" w:date="2013-01-20T14:39:00Z" w:id="38"><w:r><w:rPr><w:b/><w:bCs/></w:rPr><w:t>Ciclo de vida:</w:t></w:r></w:ins></w:p><w:p><w:pPr><w:pStyle w:val="style21"/></w:pPr><w:ins w:author="Emiliano André" w:date="2013-01-20T14:39:00Z" w:id="39"><w:r><w:rPr><w:rFonts w:ascii="Arial" w:hAnsi="Arial"/><w:color w:val="000000"/><w:sz w:val="22"/><w:szCs w:val="22"/></w:rPr><w:t>Las actividades de la gestión de procesos de negocio pueden ser agrupadas en 5 categorías: diseño, modelado, ejecución, monitoreo  optimización</w:t></w:r></w:ins></w:p><w:p><w:pPr><w:pStyle w:val="style21"/></w:pPr><w:ins w:author="Emiliano André" w:date="2013-01-20T14:39:00Z" w:id="40"><w:r><w:rPr><w:rFonts w:ascii="Arial" w:cs="Times New Roman" w:eastAsia="Times New Roman" w:hAnsi="Arial"/><w:color w:val="FF0000"/><w:sz w:val="22"/><w:szCs w:val="22"/></w:rPr><w:t>Pegar dibujo del ciclo de vida</w:t></w:r></w:ins></w:p><w:p><w:pPr><w:pStyle w:val="style21"/></w:pPr><w:ins w:author="Emiliano André" w:date="2013-01-20T14:39:00Z" w:id="41"><w:r><w:rPr><w:rFonts w:ascii="Arial" w:cs="Times New Roman" w:eastAsia="Times New Roman" w:hAnsi="Arial"/><w:b/><w:bCs/><w:sz w:val="22"/><w:szCs w:val="22"/></w:rPr><w:t>Diseño:</w:t></w:r></w:ins></w:p><w:p><w:pPr><w:pStyle w:val="style21"/></w:pPr><w:ins w:author="Emiliano André" w:date="2013-01-20T14:39:00Z" w:id="42"><w:r><w:rPr><w:rFonts w:ascii="Arial" w:cs="Times New Roman" w:eastAsia="Times New Roman" w:hAnsi="Arial"/><w:color w:val="000000"/><w:sz w:val="22"/><w:szCs w:val="22"/></w:rPr><w:t xml:space="preserve">El diseño incluye tanto la identificación de los procesos existentes como el diseño de futuros procesos. Las áreas de enfoque son la representación de los flujos de trabajo, los factores que incluyen, alertas y notificaciones, escalabilidad, procedimientos operativos estándar y acuerdos de nivel de servicio. </w:t></w:r></w:ins></w:p><w:p><w:pPr><w:pStyle w:val="style21"/></w:pPr><w:ins w:author="Emiliano André" w:date="2013-01-20T14:39:00Z" w:id="43"><w:r><w:rPr><w:rFonts w:ascii="Arial" w:cs="Times New Roman" w:eastAsia="Times New Roman" w:hAnsi="Arial"/><w:color w:val="000000"/><w:sz w:val="22"/><w:szCs w:val="22"/></w:rPr><w:t>El objetivo de este paso es asegurar que un diseño teórico correcto y eficiente sea preparado.</w:t></w:r></w:ins></w:p><w:p><w:pPr><w:pStyle w:val="style21"/></w:pPr><w:ins w:author="Emiliano André" w:date="2013-01-20T14:39:00Z" w:id="44"><w:r><w:rPr><w:rFonts w:ascii="Arial" w:cs="Times New Roman" w:eastAsia="Times New Roman" w:hAnsi="Arial"/><w:b/><w:bCs/><w:color w:val="000000"/><w:sz w:val="22"/><w:szCs w:val="22"/></w:rPr><w:t>Modelado</w:t></w:r></w:ins></w:p><w:p><w:pPr><w:pStyle w:val="style21"/></w:pPr><w:ins w:author="Emiliano André" w:date="2013-01-20T14:39:00Z" w:id="45"><w:r><w:rPr><w:rFonts w:ascii="Arial" w:cs="Times New Roman" w:eastAsia="Times New Roman" w:hAnsi="Arial"/><w:color w:val="000000"/><w:sz w:val="22"/><w:szCs w:val="22"/></w:rPr><w:t>El modelado toma el diseño teórico e introduce combinaciones de variables y análisis de distintas situaciones fuera del funcionamiento normal de flujo de trabajo. Se busca:</w:t></w:r></w:ins></w:p><w:p><w:pPr><w:pStyle w:val="style21"/><w:numPr><w:ilvl w:val="0"/><w:numId w:val="7"/></w:numPr></w:pPr><w:ins w:author="Emiliano André" w:date="2013-01-20T14:39:00Z" w:id="46"><w:r><w:rPr><w:rFonts w:ascii="Arial" w:cs="Times New Roman" w:eastAsia="Times New Roman" w:hAnsi="Arial"/><w:color w:val="000000"/><w:sz w:val="22"/><w:szCs w:val="22"/></w:rPr><w:t>Capturar los procesos de negocio de alto nivel</w:t></w:r></w:ins></w:p><w:p><w:pPr><w:pStyle w:val="style21"/><w:numPr><w:ilvl w:val="0"/><w:numId w:val="7"/></w:numPr></w:pPr><w:ins w:author="Emiliano André" w:date="2013-01-20T14:39:00Z" w:id="47"><w:r><w:rPr><w:rFonts w:ascii="Arial" w:cs="Times New Roman" w:eastAsia="Times New Roman" w:hAnsi="Arial"/><w:color w:val="000000"/><w:sz w:val="22"/><w:szCs w:val="22"/></w:rPr><w:t>Concentrarse en asegurar que el detalle de alto nivel sea correcto sin distraerse por el &quot;cómo será implementado&quot;</w:t></w:r></w:ins></w:p><w:p><w:pPr><w:pStyle w:val="style21"/><w:numPr><w:ilvl w:val="0"/><w:numId w:val="7"/></w:numPr></w:pPr><w:ins w:author="Emiliano André" w:date="2013-01-20T14:39:00Z" w:id="48"><w:r><w:rPr><w:rFonts w:ascii="Arial" w:cs="Times New Roman" w:eastAsia="Times New Roman" w:hAnsi="Arial"/><w:color w:val="000000"/><w:sz w:val="22"/><w:szCs w:val="22"/></w:rPr><w:t>Históricamente llevado a cabo por analistas, tecnologías de fácil uso (como BPMN) permiten a los encargados de los procesos a cumplir esta tarea donde un amplio conocimiento del flujo de trabajo es requerido</w:t></w:r></w:ins></w:p><w:p><w:pPr><w:pStyle w:val="style21"/></w:pPr><w:ins w:author="Emiliano André" w:date="2013-01-20T14:39:00Z" w:id="49"><w:r><w:rPr><w:rFonts w:ascii="Arial" w:cs="Times New Roman" w:eastAsia="Times New Roman" w:hAnsi="Arial"/><w:b/><w:bCs/><w:color w:val="000000"/><w:sz w:val="22"/><w:szCs w:val="22"/></w:rPr><w:t>Ejecución</w:t></w:r></w:ins></w:p><w:p><w:pPr><w:pStyle w:val="style21"/></w:pPr><w:ins w:author="Emiliano André" w:date="2013-01-20T14:39:00Z" w:id="50"><w:r><w:rPr><w:rFonts w:ascii="Arial" w:cs="Times New Roman" w:eastAsia="Times New Roman" w:hAnsi="Arial"/><w:color w:val="000000"/><w:sz w:val="22"/><w:szCs w:val="22"/></w:rPr><w:t>Una de las formas de automatizar procesos es comprando aplicaciones cerradas que ejecuten las actividades requeridas, sin embargo en la práctica estas aplicaciones rara vez cumplen con todos los requisitos. Otro enfoque es aprovechar la combinación de software con la intervención humana, pero este enfoque es más complejo derivando en problemas de integración y dificultades en la documentación.</w:t></w:r></w:ins></w:p><w:p><w:pPr><w:pStyle w:val="style21"/></w:pPr><w:ins w:author="Emiliano André" w:date="2013-01-20T14:39:00Z" w:id="51"><w:r><w:rPr><w:rFonts w:ascii="Arial" w:cs="Times New Roman" w:eastAsia="Times New Roman" w:hAnsi="Arial"/><w:color w:val="000000"/><w:sz w:val="22"/><w:szCs w:val="22"/></w:rPr><w:t>A raíz de estos problemas, se han desarrollado aplicaciones que permiten la definición del proceso de negocio completo en un lenguaje que puede ser directamente ejecutado por la computadora. El ejemplo más claro de esta clase de software es Notación y Modelo de Procesos de Negocio (BPMN), el cual será descripto más adelante.</w:t></w:r></w:ins></w:p><w:p><w:pPr><w:pStyle w:val="style21"/></w:pPr><w:ins w:author="Emiliano André" w:date="2013-01-20T14:39:00Z" w:id="52"><w:r><w:rPr><w:rFonts w:ascii="Arial" w:cs="Times New Roman" w:eastAsia="Times New Roman" w:hAnsi="Arial"/><w:b/><w:bCs/><w:color w:val="000000"/><w:sz w:val="22"/><w:szCs w:val="22"/></w:rPr><w:t>Monitoreo</w:t></w:r></w:ins></w:p><w:p><w:pPr><w:pStyle w:val="style21"/></w:pPr><w:ins w:author="Emiliano André" w:date="2013-01-20T14:39:00Z" w:id="53"><w:r><w:rPr><w:rFonts w:ascii="Arial" w:cs="Times New Roman" w:eastAsia="Times New Roman" w:hAnsi="Arial"/><w:color w:val="000000"/><w:sz w:val="22"/><w:szCs w:val="22"/></w:rPr><w:t>El monitoreo incluye tanto el seguimiento de procesos individuales, para poder determinar su estado, como estadísticas en la performance de uno o más procesos. El grado de monitoreo dependerá de la necesidad del sistema y la profundidad con la que se quieran evaluar y analizar los procesos.</w:t></w:r></w:ins></w:p><w:p><w:pPr><w:pStyle w:val="style21"/></w:pPr><w:ins w:author="Emiliano André" w:date="2013-01-20T14:39:00Z" w:id="54"><w:r><w:rPr><w:rFonts w:ascii="Arial" w:cs="Times New Roman" w:eastAsia="Times New Roman" w:hAnsi="Arial"/><w:color w:val="000000"/><w:sz w:val="22"/><w:szCs w:val="22"/></w:rPr><w:t>Está información luego será analizada para determinar indicadores de performance y poder compararlos con los acuerdos de nivel de servicio y así poder entender donde se producen las ineficiencias en los procesos.</w:t></w:r></w:ins></w:p><w:p><w:pPr><w:pStyle w:val="style21"/></w:pPr><w:ins w:author="Emiliano André" w:date="2013-01-20T14:39:00Z" w:id="55"><w:r><w:rPr><w:rFonts w:cs="Times New Roman" w:eastAsia="Times New Roman"/><w:b/><w:bCs/><w:color w:val="000000"/><w:shd w:fill="auto" w:val="clear"/></w:rPr><w:t>Optimiza</w:t></w:r></w:ins><w:ins w:author="Emiliano André" w:date="2013-01-20T14:39:00Z" w:id="56"><w:r><w:rPr><w:rFonts w:cs="Times New Roman" w:eastAsia="Times New Roman"/><w:b/><w:bCs/><w:color w:val="000000"/><w:shd w:fill="auto" w:val="clear"/></w:rPr><w:t>ción</w:t></w:r></w:ins></w:p><w:p><w:pPr><w:pStyle w:val="style21"/></w:pPr><w:ins w:author="Emiliano André" w:date="2013-01-20T14:39:00Z" w:id="57"><w:r><w:rPr><w:rFonts w:cs="Times New Roman" w:eastAsia="Times New Roman"/><w:color w:val="000000"/><w:u w:val="none"/></w:rPr><w:t>La optimización de procesos incluye obtener información sobre la performance de los mismos de la fase de monitoreo, identificar los cuellos de botella o determinar potenciales puntos de ineficiencia y encontrar oportunidades para reducir costos o implementar otras mejorar. Luego de realizar estos estudios y determinar las mejoras a realizar se deben incluir las mismas en el diseño del sistema.</w:t></w:r></w:ins></w:p><w:p><w:pPr><w:pStyle w:val="style3"/><w:numPr><w:ilvl w:val="2"/><w:numId w:val="1"/></w:numPr><w:jc w:val="left"/></w:pPr><w:ins w:author="Emiliano André" w:date="2013-01-20T14:42:00Z" w:id="58"><w:r><w:rPr><w:rFonts w:ascii="Arial" w:cs="Arial" w:eastAsia="Arial" w:hAnsi="Arial"/><w:b/><w:color w:val="999999"/><w:sz w:val="22"/><w:szCs w:val="22"/><w:u w:val="none"/></w:rPr><w:t>Notación y Modelo de Procesos de Negocio (BPMN)</w:t></w:r></w:ins></w:p><w:p><w:pPr><w:pStyle w:val="style21"/></w:pPr><w:ins w:author="Emiliano André" w:date="2013-01-20T14:42:00Z" w:id="59"><w:r><w:rPr><w:rFonts w:ascii="Arial" w:cs="Times New Roman" w:eastAsia="Times New Roman" w:hAnsi="Arial"/><w:color w:val="000000"/><w:sz w:val="22"/><w:szCs w:val="22"/></w:rPr><w:t>BPMN es un estándar para modelado de procesos de negocio que provee una notación gráfica para especificar procesos de negocio en un diagrama de procesos de negocio (BPD por sus siglas en inglés). El objetivo primario de BPMN es proveer una notación estándar  fácil de entender para los roles de las áreas de negocios. Estos roles incluyen a los analistas de negocio que crean y refinan los procesos, los desarrolladores encargados de implementarlos y los administradores encargados de monitorear y gestionar los procesos. Consecuentemente se puede decir que BPMN sirve como un lenguaje común entre las áreas de negocio y la de tecnología, cerrando la brecha que comúnmente se encuentra entre el diseño del proceso de negocio (desarrollado por el área de negocios) y su implementación (llevado a cabo por el área de tecnología).</w:t></w:r></w:ins></w:p><w:p><w:pPr><w:pStyle w:val="style21"/></w:pPr><w:ins w:author="Emiliano André" w:date="2013-01-20T14:42:00Z" w:id="60"><w:r><w:rPr><w:rFonts w:ascii="Arial" w:cs="Times New Roman" w:eastAsia="Times New Roman" w:hAnsi="Arial"/><w:color w:val="000000"/><w:sz w:val="22"/><w:szCs w:val="22"/></w:rPr><w:t>Lo más importante de esta tecnología es que es un lenguaje estándar mantenido por el Object Management Group (OMG), esto significa que no es propietario ni controlado por una sola compañía permitiendo el uso libre y gratis de su propiedad intelectual.</w:t></w:r></w:ins></w:p><w:p><w:pPr><w:pStyle w:val="style21"/></w:pPr><w:ins w:author="Emiliano André" w:date="2013-01-20T14:42:00Z" w:id="61"><w:r><w:rPr><w:rFonts w:ascii="Arial" w:cs="Times New Roman" w:eastAsia="Times New Roman" w:hAnsi="Arial"/><w:color w:val="000000"/><w:sz w:val="22"/><w:szCs w:val="22"/></w:rPr><w:t>BPMN es un lenguaje expresivo, capaz de describir todos los comportamientos del proceso en un diagrama. Siendo a la vez lo suficientemente poderoso como para describir los detalles técnicos que controlan la ejecución del proceso.</w:t></w:r></w:ins></w:p><w:p><w:pPr><w:pStyle w:val="style21"/></w:pPr><w:ins w:author="Emiliano André" w:date="2013-01-20T14:42:00Z" w:id="62"><w:r><w:rPr><w:rFonts w:ascii="Arial" w:cs="Times New Roman" w:eastAsia="Times New Roman" w:hAnsi="Arial"/><w:b/><w:bCs/><w:sz w:val="22"/><w:szCs w:val="22"/></w:rPr><w:t>Historia y BPMN 2.0</w:t></w:r></w:ins></w:p><w:p><w:pPr><w:pStyle w:val="style21"/></w:pPr><w:ins w:author="Emiliano André" w:date="2013-01-20T14:42:00Z" w:id="63"><w:r><w:rPr><w:rFonts w:ascii="Arial" w:cs="Times New Roman" w:eastAsia="Times New Roman" w:hAnsi="Arial"/><w:color w:val="000000"/><w:sz w:val="22"/><w:szCs w:val="22"/></w:rPr><w:t xml:space="preserve">BPMN fue creado en 2002 por BPMI.org como una capa visual de diseño para un nuevo tipo de sistema de &quot;flujo de trabajo transaccional&quot;. Basándose en la arquitectura de estándares distribuidos de la web y web services. Estos avances representaron un quiebre radical en los sistemas de workflows propietarios de la era de cliente/servidor. </w:t></w:r></w:ins></w:p><w:p><w:pPr><w:pStyle w:val="style21"/></w:pPr><w:ins w:author="Emiliano André" w:date="2013-01-20T14:42:00Z" w:id="64"><w:r><w:rPr><w:rFonts w:ascii="Arial" w:cs="Times New Roman" w:eastAsia="Times New Roman" w:hAnsi="Arial"/><w:color w:val="000000"/><w:sz w:val="22"/><w:szCs w:val="22"/></w:rPr><w:t>Su mayor diferencia es la implementación de un lenguaje para ejecución de procesos estándar. Otra diferencia es el enfoque dirigido a facilitar el área de negocios, permitiendo a representantes de áreas no técnicas crear aplicaciones transaccionales dibujando simples diagramas de flujo.</w:t></w:r></w:ins></w:p><w:p><w:pPr><w:pStyle w:val="style21"/></w:pPr><w:ins w:author="Emiliano André" w:date="2013-01-20T14:42:00Z" w:id="65"><w:r><w:rPr><w:rFonts w:ascii="Arial" w:cs="Times New Roman" w:eastAsia="Times New Roman" w:hAnsi="Arial"/><w:color w:val="000000"/><w:sz w:val="22"/><w:szCs w:val="22"/></w:rPr><w:t>BPMI.org produjo la primer especificación de BPMN 1.0 en 2004. Poco tiempo después BPMI.org fue absorbido por Object Management Group (OMG) creadores de UML. OMG adoptó formalmente la especificación de BPMN 1.0 en 2006, agregando pequeños ajustes y creando BPMN 1.1 en enero de 2008, finalmente definiendo BPMN 1.2 en 2009.</w:t></w:r></w:ins></w:p><w:p><w:pPr><w:pStyle w:val="style21"/></w:pPr><w:ins w:author="Emiliano André" w:date="2013-01-20T14:42:00Z" w:id="66"><w:r><w:rPr><w:rFonts w:ascii="Arial" w:cs="Times New Roman" w:eastAsia="Times New Roman" w:hAnsi="Arial"/><w:color w:val="000000"/><w:sz w:val="22"/><w:szCs w:val="22"/></w:rPr><w:t>Luego de estos arreglos menores se comenzó a trabajar en BPMN 2.0 cuyas mayores motivaciones fueron la de proveer un formato oficial para el intercambio de diagramas en XML y la capacidad de ejecutar los modelos de BPMN en un motor de procesos, esto último ampliamente impulsado por los mayores vendedores de software de BPM IBM, Oracle y SAP.</w:t></w:r></w:ins></w:p><w:p><w:pPr><w:pStyle w:val="style21"/></w:pPr><w:ins w:author="Emiliano André" w:date="2013-01-20T14:42:00Z" w:id="67"><w:r><w:rPr><w:rFonts w:ascii="Arial" w:cs="Times New Roman" w:eastAsia="Times New Roman" w:hAnsi="Arial"/><w:color w:val="000000"/><w:sz w:val="22"/><w:szCs w:val="22"/></w:rPr><w:t>BPMN 2.0 estandariza la representación de la información del proceso, mensajes, servicios, asignación de tareas y demás, no en el diagrama sino en el XML que lo define.</w:t></w:r></w:ins></w:p><w:p><w:pPr><w:pStyle w:val="style21"/></w:pPr><w:ins w:author="Emiliano André" w:date="2013-01-20T14:42:00Z" w:id="68"><w:r><w:rPr><w:rFonts w:ascii="Arial" w:cs="Times New Roman" w:eastAsia="Times New Roman" w:hAnsi="Arial"/><w:color w:val="000000"/><w:sz w:val="22"/><w:szCs w:val="22"/></w:rPr><w:t>Las mayores novedades de BPMN 2.0 son:</w:t></w:r></w:ins></w:p><w:p><w:pPr><w:pStyle w:val="style21"/><w:numPr><w:ilvl w:val="0"/><w:numId w:val="8"/></w:numPr></w:pPr><w:ins w:author="Emiliano André" w:date="2013-01-20T14:42:00Z" w:id="69"><w:r><w:rPr><w:rFonts w:ascii="Arial" w:cs="Times New Roman" w:eastAsia="Times New Roman" w:hAnsi="Arial"/><w:color w:val="000000"/><w:sz w:val="22"/><w:szCs w:val="22"/></w:rPr><w:t>Alinear BPMN con el meta modelo de definición de procesos de negocio BPDM para formar un solo lenguaje consistente.</w:t></w:r></w:ins></w:p><w:p><w:pPr><w:pStyle w:val="style21"/><w:numPr><w:ilvl w:val="0"/><w:numId w:val="8"/></w:numPr></w:pPr><w:ins w:author="Emiliano André" w:date="2013-01-20T14:42:00Z" w:id="70"><w:r><w:rPr><w:rFonts w:ascii="Arial" w:cs="Times New Roman" w:eastAsia="Times New Roman" w:hAnsi="Arial"/><w:color w:val="000000"/><w:sz w:val="22"/><w:szCs w:val="22"/></w:rPr><w:t>Permitir el intercambio de definiciones de procesos de negocio y sus diagramas a través de herramientas de modelado para preservar la integridad semántica.</w:t></w:r></w:ins></w:p><w:p><w:pPr><w:pStyle w:val="style21"/><w:numPr><w:ilvl w:val="0"/><w:numId w:val="8"/></w:numPr></w:pPr><w:ins w:author="Emiliano André" w:date="2013-01-20T14:42:00Z" w:id="71"><w:r><w:rPr><w:rFonts w:ascii="Arial" w:cs="Times New Roman" w:eastAsia="Times New Roman" w:hAnsi="Arial"/><w:color w:val="000000"/><w:sz w:val="22"/><w:szCs w:val="22"/></w:rPr><w:t>Serializar BPMN y proveer esquemas XML para la transformación de modelos y extender BPMN hacia el modelado de negocios y extender el soporte a decisiones ejecutivas.</w:t></w:r></w:ins></w:p><w:p><w:pPr><w:pStyle w:val="style21"/><w:numPr><w:ilvl w:val="0"/><w:numId w:val="8"/></w:numPr></w:pPr><w:ins w:author="Emiliano André" w:date="2013-01-20T14:42:00Z" w:id="72"><w:r><w:rPr><w:rFonts w:ascii="Arial" w:cs="Times New Roman" w:eastAsia="Times New Roman" w:hAnsi="Arial"/><w:color w:val="000000"/><w:sz w:val="22"/><w:szCs w:val="22"/></w:rPr><w:t>Ofrecer una definición estándar para la ejecución de modelos BPMN.</w:t></w:r></w:ins></w:p><w:p><w:pPr><w:pStyle w:val="style21"/></w:pPr><w:ins w:author="Emiliano André" w:date="2013-01-20T14:42:00Z" w:id="73"><w:r><w:rPr><w:rFonts w:ascii="Arial" w:cs="Times New Roman" w:eastAsia="Times New Roman" w:hAnsi="Arial"/><w:color w:val="000000"/><w:sz w:val="22"/><w:szCs w:val="22"/></w:rPr><w:t xml:space="preserve">La versión final de la especificación de BPMN 2.0 fue lanzada en enero de 2011, marcando un punto de inflexión en los lenguajes de notación. Con BPMN 2.0 las mayores compañías de software del mundo están presionando por su implementación, volviendo de esta forma a BPMN el estándar más importante de BPM. </w:t></w:r></w:ins></w:p><w:p><w:pPr><w:pStyle w:val="style3"/><w:numPr><w:ilvl w:val="2"/><w:numId w:val="1"/></w:numPr><w:jc w:val="left"/></w:pPr><w:bookmarkStart w:id="19" w:name="__RefHeading__541_1941557954"/><w:bookmarkEnd w:id="19"/><w:r><w:rPr><w:color w:val="999999"/><w:sz w:val="22"/><w:szCs w:val="22"/><w:u w:val="none"/></w:rPr><w:t>Arquitectura Orientada a Servicios (SOA)</w:t></w:r></w:p><w:p><w:pPr><w:pStyle w:val="style21"/></w:pPr><w:ins w:author="Emiliano André" w:date="2013-01-20T14:46:00Z" w:id="74"><w:r><w:rPr><w:rFonts w:cs="Times New Roman" w:eastAsia="Times New Roman"/></w:rPr><w:t>La arquitectura orientada a servicios es un paradigma (un concepto o filosofía) de programación que define el uso de servicios interoperables para el desarrollo de software en grandes sistemas distribuidos con varios propietarios. Estos servicios son fácilmente accesibles sin necesidad de conocer la tecnología de fondo.</w:t></w:r></w:ins></w:p><w:p><w:pPr><w:pStyle w:val="style21"/></w:pPr><w:ins w:author="Emiliano André" w:date="2013-01-20T14:46:00Z" w:id="75"><w:r><w:rPr><w:rFonts w:cs="Times New Roman" w:eastAsia="Times New Roman"/><w:color w:val="FF0000"/></w:rPr><w:t>Defino las características de los sistemas distribuidos?</w:t></w:r></w:ins></w:p><w:p><w:pPr><w:pStyle w:val="style21"/></w:pPr><w:ins w:author="Emiliano André" w:date="2013-01-20T14:46:00Z" w:id="76"><w:r><w:rPr><w:rFonts w:cs="Times New Roman" w:eastAsia="Times New Roman"/></w:rPr><w:t>SOA busca crear servicios de aplicación con un acoplamiento flexible y alta interoperabilidad. Estos servicios operan basados en una definición formal independiente de la plataforma que se encuentra debajo de los mismos. La definición de una interfaz encapsula o esconde la implementación detrás del servicio, volviendo a SOA independiente de la tecnología de desarrollo. Esto convierte al software creado en herramientas altamente reutilizables debido a que sus interfaces están definidas acorde a los estándares.</w:t></w:r></w:ins></w:p><w:p><w:pPr><w:pStyle w:val="style21"/></w:pPr><w:ins w:author="Emiliano André" w:date="2013-01-20T14:46:00Z" w:id="77"><w:r><w:rPr><w:rFonts w:cs="Times New Roman" w:eastAsia="Times New Roman"/></w:rPr><w:t>SOA no es una arquitectura en sí mismo, es algo que lleva a una arquitectura, se lo puede considerar un estilo, paradigma, concepto, perspectiva filosofía o representación. Es un enfoque, una forma de pensar.</w:t></w:r></w:ins></w:p><w:p><w:pPr><w:pStyle w:val="style21"/></w:pPr><w:ins w:author="Emiliano André" w:date="2013-01-20T14:46:00Z" w:id="78"><w:r><w:rPr><w:rFonts w:cs="Times New Roman" w:eastAsia="Times New Roman"/></w:rPr><w:t>Los grandes sistemas de software son heterogéneos, creando grandes problemas a la hora de la interacción entre los mismos. SOA acepta la heterogeneidad, no trata de combatirla su meta es manejarla de la mejor manera posible. Una de los principales objetivos de esta tecnología es facilitar la aplicación de software en grandes sistemas distribuidos con varios propietarios, para lograr esto busca permitir que las entidades que necesiten hacer uso de ciertas capacidades distribuidas en un sistema logren localizar y hacer uso de esas capacidades. En otras palabras facilita las interacciones entre los proveedores de servicios y los consumidores permitiendo la realización de las funcionalidades del negocio, teniendo en consideración que los proveedores de servicios pueden tener distintos propietarios lo cual puede hacer que sean completamente distintos entre sí, es por esto que se busca la definición de un estándar de comunicación.</w:t></w:r></w:ins></w:p><w:p><w:pPr><w:pStyle w:val="style21"/></w:pPr><w:ins w:author="Emiliano André" w:date="2013-01-20T14:46:00Z" w:id="79"><w:r><w:rPr><w:rFonts w:cs="Times New Roman" w:eastAsia="Times New Roman"/><w:b/><w:color w:val="FF0000"/></w:rPr><w:t>Pegar grafico SOA</w:t></w:r></w:ins></w:p><w:p><w:pPr><w:pStyle w:val="style21"/></w:pPr><w:ins w:author="Emiliano André" w:date="2013-01-20T14:46:00Z" w:id="80"><w:r><w:rPr><w:rFonts w:cs="Times New Roman" w:eastAsia="Times New Roman"/><w:b/><w:bCs/></w:rPr><w:t xml:space="preserve">Conceptos de SOA: </w:t></w:r></w:ins></w:p><w:p><w:pPr><w:pStyle w:val="style21"/></w:pPr><w:ins w:author="Emiliano André" w:date="2013-01-20T14:46:00Z" w:id="81"><w:r><w:rPr><w:rFonts w:cs="Times New Roman" w:eastAsia="Times New Roman"/></w:rPr><w:t>Hay 3 conceptos técnicos claves:</w:t></w:r></w:ins></w:p><w:p><w:pPr><w:pStyle w:val="style21"/><w:numPr><w:ilvl w:val="0"/><w:numId w:val="9"/></w:numPr></w:pPr><w:ins w:author="Emiliano André" w:date="2013-01-20T14:46:00Z" w:id="82"><w:r><w:rPr><w:rFonts w:cs="Times New Roman" w:eastAsia="Times New Roman"/></w:rPr><w:t>Servicios</w:t></w:r></w:ins></w:p><w:p><w:pPr><w:pStyle w:val="style21"/><w:numPr><w:ilvl w:val="0"/><w:numId w:val="9"/></w:numPr></w:pPr><w:ins w:author="Emiliano André" w:date="2013-01-20T14:46:00Z" w:id="83"><w:r><w:rPr><w:rFonts w:cs="Times New Roman" w:eastAsia="Times New Roman"/></w:rPr><w:t>Interoperabilidad</w:t></w:r></w:ins></w:p><w:p><w:pPr><w:pStyle w:val="style21"/><w:numPr><w:ilvl w:val="0"/><w:numId w:val="9"/></w:numPr></w:pPr><w:ins w:author="Emiliano André" w:date="2013-01-20T14:46:00Z" w:id="84"><w:r><w:rPr><w:rFonts w:cs="Times New Roman" w:eastAsia="Times New Roman"/></w:rPr><w:t>Acoplamiento flexible</w:t></w:r></w:ins></w:p><w:p><w:pPr><w:pStyle w:val="style21"/></w:pPr><w:ins w:author="Emiliano André" w:date="2013-01-20T14:46:00Z" w:id="85"><w:r><w:rPr><w:rFonts w:cs="Times New Roman" w:eastAsia="Times New Roman"/></w:rPr><w:t>Servicios:</w:t></w:r></w:ins></w:p><w:p><w:pPr><w:pStyle w:val="style21"/></w:pPr><w:ins w:author="Emiliano André" w:date="2013-01-20T14:46:00Z" w:id="86"><w:r><w:rPr><w:rFonts w:cs="Times New Roman" w:eastAsia="Times New Roman"/></w:rPr><w:t xml:space="preserve">Son representaciones tecnológicas de alguna funcionalidad de negocio. EL objetivo de SOA es estructurar grandes sistemas basado en la abstracción de reglas y funciones de negocio. Buscando un diseño tal que los representantes de las áreas de negocio puedan entender los sistemas creados. </w:t></w:r></w:ins></w:p><w:p><w:pPr><w:pStyle w:val="style21"/></w:pPr><w:ins w:author="Emiliano André" w:date="2013-01-20T14:46:00Z" w:id="87"><w:r><w:rPr><w:rFonts w:cs="Times New Roman" w:eastAsia="Times New Roman"/></w:rPr><w:t>Debido a que los servicios se concentran en el valor de negocio de una interfaz, funcionan como un puente en la franja entre los negocios y la tecnología</w:t></w:r></w:ins></w:p><w:p><w:pPr><w:pStyle w:val="style21"/></w:pPr><w:ins w:author="Emiliano André" w:date="2013-01-20T14:46:00Z" w:id="88"><w:r><w:rPr><w:rFonts w:cs="Times New Roman" w:eastAsia="Times New Roman"/></w:rPr><w:t>Interoperabilidad:</w:t></w:r></w:ins></w:p><w:p><w:pPr><w:pStyle w:val="style21"/></w:pPr><w:ins w:author="Emiliano André" w:date="2013-01-20T14:46:00Z" w:id="89"><w:r><w:rPr><w:rFonts w:cs="Times New Roman" w:eastAsia="Times New Roman"/></w:rPr><w:t>En sistemas heterogéneos, la primer meta es ser capaz de conectar esos sistemas de alguna forma simple. Esto se conoce como alta interoperabilidad. SOA no es un concepto nuevo en este campo, sin embargo para SOA la alta interoperabilidad es el comienzo del camino, no el final. Esta es la base sobre la cual se implementan las funcionalidades de negocio (servicios) que son esparcidas sobre múltiples sistemas distribuidos.</w:t></w:r></w:ins></w:p><w:p><w:pPr><w:pStyle w:val="style21"/></w:pPr><w:ins w:author="Emiliano André" w:date="2013-01-20T14:46:00Z" w:id="90"><w:r><w:rPr><w:rFonts w:cs="Times New Roman" w:eastAsia="Times New Roman"/></w:rPr><w:t>Acoplamiento Flexible:</w:t></w:r></w:ins></w:p><w:p><w:pPr><w:pStyle w:val="style21"/></w:pPr><w:ins w:author="Emiliano André" w:date="2013-01-20T14:46:00Z" w:id="91"><w:r><w:rPr><w:rFonts w:cs="Times New Roman" w:eastAsia="Times New Roman"/></w:rPr><w:t>En un mundo dominado por el marketing, no siempre se tiene el tiempo para analizar, diseñar y realizar una implementación detallada. Se necesitan tiempos cortos de llegada al mercado, en estos casos la flexibilidad es valorada sobre la calidad, lo cual lleva a varios problemas.</w:t></w:r></w:ins></w:p><w:p><w:pPr><w:pStyle w:val="style21"/></w:pPr><w:ins w:author="Emiliano André" w:date="2013-01-20T14:46:00Z" w:id="92"><w:r><w:rPr><w:rFonts w:cs="Times New Roman" w:eastAsia="Times New Roman"/></w:rPr><w:t>Considerando un sistema de alta complejidad un problema menor puede detener todo el trabajo, para prevenir esto se necesita tener tolerancia a los fallos. Por esto se definen los siguientes objetivos:</w:t></w:r></w:ins></w:p><w:p><w:pPr><w:pStyle w:val="style21"/><w:numPr><w:ilvl w:val="0"/><w:numId w:val="10"/></w:numPr></w:pPr><w:ins w:author="Emiliano André" w:date="2013-01-20T14:46:00Z" w:id="93"><w:r><w:rPr><w:rFonts w:cs="Times New Roman" w:eastAsia="Times New Roman"/></w:rPr><w:t>Flexibilidad</w:t></w:r></w:ins></w:p><w:p><w:pPr><w:pStyle w:val="style21"/><w:numPr><w:ilvl w:val="0"/><w:numId w:val="10"/></w:numPr></w:pPr><w:ins w:author="Emiliano André" w:date="2013-01-20T14:46:00Z" w:id="94"><w:r><w:rPr><w:rFonts w:cs="Times New Roman" w:eastAsia="Times New Roman"/></w:rPr><w:t>Escalabilidad</w:t></w:r></w:ins></w:p><w:p><w:pPr><w:pStyle w:val="style21"/><w:numPr><w:ilvl w:val="0"/><w:numId w:val="10"/></w:numPr></w:pPr><w:ins w:author="Emiliano André" w:date="2013-01-20T14:46:00Z" w:id="95"><w:r><w:rPr><w:rFonts w:cs="Times New Roman" w:eastAsia="Times New Roman"/></w:rPr><w:t>Tolerancia a las fallas</w:t></w:r></w:ins></w:p><w:p><w:pPr><w:pStyle w:val="style21"/></w:pPr><w:ins w:author="Emiliano André" w:date="2013-01-20T14:46:00Z" w:id="96"><w:r><w:rPr><w:rFonts w:cs="Times New Roman" w:eastAsia="Times New Roman"/></w:rPr><w:t>La clave para lograr estos objetivos es el &quot;acoplamiento flexible&quot;, este es el concepto de minimizar dependencias.  Al minimizar dependencias las modificaciones tienen efectos minimizados y los sistemas son más robustos frente a errores o fallas. Es por esto que minimizar las dependencias contribuye a la tolerancia a las fallas y a la flexibilidad llevando a la escalabilidad, nuestros objetivos principales.</w:t></w:r></w:ins></w:p><w:p><w:pPr><w:pStyle w:val="style21"/></w:pPr><w:ins w:author="Emiliano André" w:date="2013-01-20T14:46:00Z" w:id="97"><w:r><w:rPr><w:rFonts w:cs="Times New Roman" w:eastAsia="Times New Roman"/><w:b/><w:bCs/></w:rPr><w:t>Historia de SOA:</w:t></w:r></w:ins></w:p><w:p><w:pPr><w:pStyle w:val="style21"/></w:pPr><w:ins w:author="Emiliano André" w:date="2013-01-20T14:46:00Z" w:id="98"><w:r><w:rPr><w:rFonts w:cs="Times New Roman" w:eastAsia="Times New Roman"/><w:color w:val="FF0000"/></w:rPr><w:t>Lo pongo?</w:t></w:r></w:ins></w:p><w:p><w:pPr><w:pStyle w:val="style3"/><w:numPr><w:ilvl w:val="2"/><w:numId w:val="1"/></w:numPr><w:jc w:val="left"/></w:pPr><w:bookmarkStart w:id="20" w:name="__RefHeading__543_1941557954"/><w:bookmarkEnd w:id="20"/><w:r><w:rPr><w:color w:val="999999"/><w:sz w:val="22"/><w:szCs w:val="22"/><w:u w:val="none"/></w:rPr><w:t>Gestión de Reglas de Negocio (BRMS)</w:t></w:r></w:p><w:p><w:pPr><w:pStyle w:val="style21"/></w:pPr><w:ins w:author="Emiliano André" w:date="2013-01-20T14:50:00Z" w:id="99"><w:r><w:rPr><w:rFonts w:ascii="Arial" w:hAnsi="Arial"/></w:rPr><w:t xml:space="preserve">Los analistas de negocio generalmente tienen una relación distante con las aplicaciones empresariales, mientras que utilizan diariamente hojas de cálculo para sus tareas diarias. Cuando un representante del área de negocios necesita realizar un cambio en la lógica de una aplicación, debe realizar un pedido al área de tecnología, que generalmente no entienden el cambio que deben aplicar. Esto lleva a interminables rondas de reuniones para lograr consensuar en el cambio necesario. </w:t></w:r></w:ins></w:p><w:p><w:pPr><w:pStyle w:val="style21"/></w:pPr><w:ins w:author="Emiliano André" w:date="2013-01-20T14:50:00Z" w:id="100"><w:r><w:rPr><w:rFonts w:ascii="Arial" w:hAnsi="Arial"/></w:rPr><w:t>Pasado este punto los desarrolladores comienzan a escribir el código, luego de probarlo se entrega al equipo de negocios para ser verificado. Punto en el que es rechazado ya que los resultados no son los mismos que los esperados por los analistas de negocio. Ciclo que se repite hasta lograr obtener resultados aceptables.</w:t></w:r></w:ins></w:p><w:p><w:pPr><w:pStyle w:val="style21"/></w:pPr><w:ins w:author="Emiliano André" w:date="2013-01-20T14:50:00Z" w:id="101"><w:r><w:rPr><w:rFonts w:ascii="Arial" w:hAnsi="Arial"/></w:rPr><w:t xml:space="preserve">Estos casos son los que llevaron a la necesidad de crear un software de gestión de reglas de negocio (BRMS por sus siglas en inglés). </w:t></w:r></w:ins><w:ins w:author="Emiliano André" w:date="2013-01-20T14:50:00Z" w:id="102"><w:r><w:rPr><w:rFonts w:ascii="Arial" w:cs="" w:hAnsi="Arial"/></w:rPr><w:t>Esto es un sistema utilizado para definir, ejecutar, monitorear y mantener la variedad y complejidad de la lógica de negocios utilizada por los sistemas dentro de una organización o empresa. Esta lógica también referenciada como reglas de negocio, incluye políticas, requerimientos y declaraciones condicionales que son utilizadas para determinar las acciones a tomar en aplicaciones y sistemas dependiendo de ciertas condiciones.</w:t></w:r></w:ins></w:p><w:p><w:pPr><w:pStyle w:val="style21"/></w:pPr><w:ins w:author="Emiliano André" w:date="2013-01-20T14:50:00Z" w:id="103"><w:r><w:rPr><w:rFonts w:ascii="Arial" w:cs="" w:hAnsi="Arial"/></w:rPr><w:t>Con un BRMS los analistas de negocio pueden determinar y escribir la lógica de las aplicaciones. Para esto solo necesitan conocer cómo escribir una regla en inglés. Cada regla es declarativa por naturaleza y pueden interactuar con otras reglas. BRMS permite a los analistas observar, entender, crear y mantener esas reglas son la ayuda del equipo de tecnología.</w:t></w:r></w:ins></w:p><w:p><w:pPr><w:pStyle w:val="style21"/></w:pPr><w:ins w:author="Emiliano André" w:date="2013-01-20T14:50:00Z" w:id="104"><w:r><w:rPr><w:rFonts w:ascii="Arial" w:hAnsi="Arial"/></w:rPr><w:t>Un software de gestión de reglas de negocio permite definir las políticas organizacionales, así como las decisiones asociadas a esas políticas, de forma separada del núcleo del código de la aplicación. Externalizando las reglas de negocio y proveyendo herramientas para administrarlas, se permite a los expertos en negocios definir y mantener las decisiones que guían al comportamiento de los sistemas, reduciendo el tiempo y esfuerzo requerido para actualizar los sistemas en producción y de esta manera incrementando la habilidad de la organización a responder a posibles cambios.</w:t></w:r></w:ins></w:p><w:p><w:pPr><w:pStyle w:val="style21"/></w:pPr><w:ins w:author="Emiliano André" w:date="2013-01-20T14:50:00Z" w:id="105"><w:r><w:rPr><w:rFonts w:ascii="Arial" w:hAnsi="Arial"/></w:rPr><w:t>Este tipo de software puede reducir la franja entre las áreas de negocio y tecnología, mediante la entrega del control de la lógica de negocio a los analistas de negocio. Permitiendo a los analistas crear las reglas de negocio utilizando un lenguaje simple de programación similar al lenguaje diario utilizado por ellos, esto lleva a menores costos de mantenimiento y mayor confianza en que las reglas de negocio están siendo implementadas como se desea.</w:t></w:r></w:ins></w:p><w:p><w:pPr><w:pStyle w:val="style21"/></w:pPr><w:ins w:author="Emiliano André" w:date="2013-01-20T14:50:00Z" w:id="106"><w:r><w:rPr><w:rFonts w:ascii="Arial" w:hAnsi="Arial"/></w:rPr><w:t>Un software de gestión de reglas de negocio debe incluir como mínimo:</w:t></w:r></w:ins></w:p><w:p><w:pPr><w:pStyle w:val="style21"/><w:numPr><w:ilvl w:val="0"/><w:numId w:val="11"/></w:numPr></w:pPr><w:ins w:author="Emiliano André" w:date="2013-01-20T14:50:00Z" w:id="107"><w:r><w:rPr><w:rFonts w:ascii="Arial" w:hAnsi="Arial"/></w:rPr><w:t>Un repositorio, permitiendo que la lógica sea externalizada del núcleo del código de la aplicación</w:t></w:r></w:ins></w:p><w:p><w:pPr><w:pStyle w:val="style21"/><w:numPr><w:ilvl w:val="0"/><w:numId w:val="11"/></w:numPr></w:pPr><w:ins w:author="Emiliano André" w:date="2013-01-20T14:50:00Z" w:id="108"><w:r><w:rPr><w:rFonts w:ascii="Arial" w:hAnsi="Arial"/></w:rPr><w:t>Herramientas, permitiendo que tanto desarrolladores como expertos en negocio puedan definir y administrar las reglas</w:t></w:r></w:ins></w:p><w:p><w:pPr><w:pStyle w:val="style21"/><w:numPr><w:ilvl w:val="0"/><w:numId w:val="11"/></w:numPr></w:pPr><w:ins w:author="Emiliano André" w:date="2013-01-20T14:50:00Z" w:id="109"><w:r><w:rPr><w:rFonts w:ascii="Arial" w:hAnsi="Arial"/></w:rPr><w:t>Un entorno de ejecución, que permita a las aplicaciones a invocar a la lógica mantenida por el BRMS y ejecutarla mediante un motor de reglas de negocio</w:t><w:br/></w:r></w:ins></w:p><w:p><w:pPr><w:pStyle w:val="style21"/></w:pPr><w:ins w:author="Emiliano André" w:date="2013-01-20T14:50:00Z" w:id="110"><w:r><w:rPr><w:rFonts w:ascii="Arial" w:hAnsi="Arial"/><w:b/><w:bCs/><w:u w:val="none"/></w:rPr><w:t>Beneficios de utilizar BRMS:</w:t></w:r></w:ins></w:p><w:p><w:pPr><w:pStyle w:val="style21"/><w:numPr><w:ilvl w:val="0"/><w:numId w:val="12"/></w:numPr></w:pPr><w:ins w:author="Emiliano André" w:date="2013-01-20T14:50:00Z" w:id="111"><w:r><w:rPr><w:rFonts w:ascii="Arial" w:hAnsi="Arial"/></w:rPr><w:t>Reducir o remover la dependencia en los departamentos de tecnología para aplicar cambios en los sistemas en producción</w:t></w:r></w:ins></w:p><w:p><w:pPr><w:pStyle w:val="style21"/><w:numPr><w:ilvl w:val="0"/><w:numId w:val="12"/></w:numPr></w:pPr><w:ins w:author="Emiliano André" w:date="2013-01-20T14:50:00Z" w:id="112"><w:r><w:rPr><w:rFonts w:ascii="Arial" w:hAnsi="Arial"/></w:rPr><w:t>Mayor control sobre la implementación de la lógica y mejor gestión del negocio</w:t></w:r></w:ins></w:p><w:p><w:pPr><w:pStyle w:val="style21"/><w:numPr><w:ilvl w:val="0"/><w:numId w:val="12"/></w:numPr></w:pPr><w:ins w:author="Emiliano André" w:date="2013-01-20T14:50:00Z" w:id="113"><w:r><w:rPr><w:rFonts w:ascii="Arial" w:hAnsi="Arial"/></w:rPr><w:t>La habilidad de expresar las reglas de decisión con mayor precisión, utilizando un vocabulario de negocios y representaciones gráficas de las reglas</w:t></w:r></w:ins></w:p><w:p><w:pPr><w:pStyle w:val="style21"/><w:numPr><w:ilvl w:val="0"/><w:numId w:val="12"/></w:numPr></w:pPr><w:ins w:author="Emiliano André" w:date="2013-01-20T14:50:00Z" w:id="114"><w:r><w:rPr><w:rFonts w:ascii="Arial" w:hAnsi="Arial"/></w:rPr><w:t>Mayor eficiencia en los procesos a través de mayor automatización de las decisiones</w:t></w:r></w:ins></w:p><w:p><w:pPr><w:pStyle w:val="style21"/></w:pPr><w:ins w:author="Emiliano André" w:date="2013-01-20T14:50:00Z" w:id="115"><w:r><w:rPr><w:rFonts w:ascii="Arial" w:hAnsi="Arial"/></w:rPr><w:drawing><wp:inline distB="0" distL="0" distR="0" distT="0"><wp:extent cx="5448300" cy="35496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a:srcRect/><a:stretch><a:fillRect/></a:stretch></pic:blipFill><pic:spPr bwMode="auto"><a:xfrm><a:off x="0" y="0"/><a:ext cx="5448300" cy="3549650"/></a:xfrm><a:prstGeom prst="rect"><a:avLst/></a:prstGeom><a:noFill/><a:ln w="9525"><a:noFill/><a:miter lim="800000"/><a:headEnd/><a:tailEnd/></a:ln></pic:spPr></pic:pic></a:graphicData></a:graphic></wp:inline></w:drawing></w:r></w:ins></w:p><w:p><w:pPr><w:pStyle w:val="style21"/></w:pPr><w:ins w:author="Emiliano André" w:date="2013-01-20T14:50:00Z" w:id="116"><w:r><w:rPr><w:rFonts w:ascii="Arial" w:hAnsi="Arial"/><w:b/><w:color w:val="FF0000"/><w:sz w:val="22"/><w:szCs w:val="22"/><w:u w:val="none"/></w:rPr><w:t>TRADUCIR</w:t></w:r></w:ins></w:p><w:p><w:pPr><w:pStyle w:val="style21"/></w:pPr><w:del w:author="Emiliano André" w:date="2013-01-20T15:59:00Z" w:id="117"><w:r><w:rPr><w:rFonts w:ascii="Arial" w:hAnsi="Arial"/></w:rPr></w:r></w:del></w:p><w:p><w:pPr><w:pStyle w:val="style21"/></w:pPr><w:bookmarkStart w:id="21" w:name="__RefHeading__309_1434980340"/><w:bookmarkEnd w:id="21"/><w:r><w:rPr><w:rFonts w:ascii="Arial" w:cs="Times" w:hAnsi="Arial"/><w:b/><w:bCs/><w:color w:val="999999"/><w:sz w:val="28"/><w:szCs w:val="28"/><w:u w:val="single"/></w:rPr><w:t>4-2 | Motivaci</w:t></w:r><w:ins w:author="Emiliano André" w:date="2012-12-24T20:05:00Z" w:id="118"><w:r><w:rPr><w:rFonts w:ascii="Arial" w:cs="Times" w:hAnsi="Arial"/><w:b/><w:bCs/><w:color w:val="999999"/><w:sz w:val="28"/><w:szCs w:val="28"/><w:u w:val="single"/></w:rPr><w:t>ón</w:t></w:r></w:ins><w:del w:author="Emiliano André" w:date="2012-12-24T20:04:00Z" w:id="119"><w:r><w:rPr><w:rFonts w:ascii="Arial" w:cs="Times" w:hAnsi="Arial"/><w:b/><w:bCs/><w:color w:val="999999"/><w:sz w:val="28"/><w:szCs w:val="28"/><w:u w:val="single"/></w:rPr><w:delText>n</w:delText></w:r></w:del><w:del w:author="Emiliano André" w:date="2012-12-24T20:05:00Z" w:id="120"><w:r><w:rPr><w:rFonts w:ascii="Arial" w:cs="Times" w:hAnsi="Arial"/><w:b/><w:bCs/><w:color w:val="999999"/><w:sz w:val="28"/><w:szCs w:val="28"/><w:u w:val="single"/></w:rPr><w:delText>ó</w:delText></w:r></w:del></w:p><w:p><w:pPr><w:pStyle w:val="style2"/><w:numPr><w:ilvl w:val="1"/><w:numId w:val="1"/></w:numPr></w:pPr><w:bookmarkStart w:id="22" w:name="_toc182"/><w:bookmarkStart w:id="23" w:name="__RefHeading__311_1434980340"/><w:bookmarkEnd w:id="22"/><w:bookmarkEnd w:id="23"/><w:r><w:rPr><w:rFonts w:cs="Times"/><w:b/><w:bCs/><w:color w:val="999999"/><w:sz w:val="28"/><w:szCs w:val="28"/><w:u w:val="single"/></w:rPr><w:t>4-3 | Estructura del trabajo final</w:t></w:r></w:p><w:p><w:pPr><w:pStyle w:val="style21"/><w:jc w:val="left"/></w:pPr><w:r><w:rPr><w:rFonts w:ascii="Arial" w:cs="Times" w:hAnsi="Arial"/><w:b w:val="false"/><w:bCs w:val="false"/><w:color w:val="000000"/><w:sz w:val="22"/><w:szCs w:val="22"/><w:u w:val="none"/></w:rPr><w:t>Este trabajo comienza con un resumen del contenido esencial del trabajo (</w:t></w:r><w:del w:author="Emiliano André" w:date="2012-12-24T19:57:00Z" w:id="121"><w:hyperlink w:anchor="_toc80"><w:r><w:rPr><w:rStyle w:val="style16"/><w:rFonts w:ascii="Arial" w:cs="Times" w:hAnsi="Arial"/><w:b w:val="false"/><w:bCs w:val="false"/><w:color w:val="000000"/><w:sz w:val="22"/><w:szCs w:val="22"/><w:u w:val="none"/></w:rPr><w:delText>1</w:delText></w:r></w:del><w:ins w:author="Emiliano André" w:date="2012-12-24T19:57:00Z" w:id="122"></w:hyperlink><w:hyperlink w:anchor="_toc80"><w:r><w:rPr><w:rStyle w:val="style16"/><w:rFonts w:ascii="Arial" w:cs="Times" w:hAnsi="Arial"/><w:b/><w:bCs/><w:color w:val="999999"/><w:sz w:val="22"/><w:szCs w:val="22"/><w:u w:val="none"/></w:rPr><w:t>2.2</w:t></w:r></w:ins></w:hyperlink><w:hyperlink w:anchor="_toc80"><w:r><w:rPr><w:rStyle w:val="style16"/><w:rFonts w:ascii="Arial" w:cs="Times" w:hAnsi="Arial"/><w:b/><w:bCs/><w:color w:val="999999"/><w:sz w:val="22"/><w:szCs w:val="22"/><w:u w:val="none"/></w:rPr><w:t xml:space="preserve"> | Resumen</w:t></w:r><w:ins w:author="Emiliano André" w:date="2012-12-24T19:56:00Z" w:id="124"></w:hyperlink><w:hyperlink w:anchor="_toc80"><w:r><w:rPr><w:rStyle w:val="style16"/><w:rFonts w:ascii="Arial" w:cs="Times" w:hAnsi="Arial"/><w:b/><w:bCs/><w:color w:val="999999"/><w:sz w:val="22"/><w:szCs w:val="22"/><w:u w:val="none"/></w:rPr><w:t xml:space="preserve"> Ejecutivo</w:t></w:r></w:ins></w:hyperlink><w:r><w:rPr><w:rFonts w:ascii="Arial" w:cs="Times" w:hAnsi="Arial"/><w:b w:val="false"/><w:bCs w:val="false"/><w:color w:val="000000"/><w:sz w:val="22"/><w:szCs w:val="22"/><w:u w:val="none"/></w:rPr><w:t>), esto incluye un planteamiento del problema, la metodología, así mismo como las conclusiones obtenidas del mismo y el prólogo necesario (</w:t></w:r><w:hyperlink w:anchor="_toc83"><w:r><w:rPr><w:rStyle w:val="style16"/><w:rFonts w:ascii="Arial" w:cs="Times" w:hAnsi="Arial"/><w:b/><w:bCs/><w:color w:val="999999"/><w:sz w:val="22"/><w:szCs w:val="22"/><w:u w:val="none"/></w:rPr><w:t>3-2 | Prólogo</w:t></w:r></w:hyperlink><w:r><w:rPr><w:rFonts w:ascii="Arial" w:cs="Times" w:hAnsi="Arial"/><w:b w:val="false"/><w:bCs w:val="false"/><w:color w:val="000000"/><w:sz w:val="22"/><w:szCs w:val="22"/><w:u w:val="none"/></w:rPr><w:t>). Luego se da una introducción al tema (</w:t></w:r><w:del w:author="Emiliano André" w:date="2012-12-24T19:59:00Z" w:id="126"><w:r><w:rPr><w:rFonts w:ascii="Arial" w:cs="Times" w:hAnsi="Arial"/><w:b w:val="false"/><w:bCs w:val="false"/><w:color w:val="000000"/><w:sz w:val="22"/><w:szCs w:val="22"/><w:u w:val="none"/></w:rPr><w:delText>4-1 | Introducción</w:delText></w:r></w:del><w:ins w:author="Emiliano André" w:date="2012-12-24T19:59:00Z" w:id="127"><w:hyperlink w:anchor="_toc85"><w:r><w:rPr><w:rStyle w:val="style16"/><w:rFonts w:ascii="Arial" w:cs="Times" w:hAnsi="Arial"/><w:b/><w:bCs/><w:color w:val="999999"/><w:sz w:val="22"/><w:szCs w:val="22"/><w:u w:val="none"/></w:rPr><w:t>4 | Introducción</w:t></w:r></w:ins></w:hyperlink><w:r><w:rPr><w:rFonts w:ascii="Arial" w:cs="Times" w:hAnsi="Arial"/><w:b w:val="false"/><w:bCs w:val="false"/><w:color w:val="000000"/><w:sz w:val="22"/><w:szCs w:val="22"/><w:u w:val="none"/></w:rPr><w:t>), donde se plantean los objetivos del trabajo final a cumplir, la justificación y motivación del estudio (</w:t></w:r><w:hyperlink w:anchor="_toc182"><w:r><w:rPr><w:rStyle w:val="style16"/><w:rFonts w:ascii="Arial" w:cs="Times" w:hAnsi="Arial"/><w:b/><w:bCs/><w:color w:val="999999"/><w:sz w:val="22"/><w:szCs w:val="22"/><w:u w:val="none"/></w:rPr><w:t>4-2 | Motivación</w:t></w:r></w:hyperlink><w:r><w:rPr><w:rFonts w:ascii="Arial" w:cs="Times" w:hAnsi="Arial"/><w:b w:val="false"/><w:bCs w:val="false"/><w:color w:val="000000"/><w:sz w:val="22"/><w:szCs w:val="22"/><w:u w:val="none"/></w:rPr><w:t>) y las limitaciones del mismo. Después de esto se darán a conocer los antecedentes de esta problemática (</w:t></w:r><w:hyperlink w:anchor="_toc185"><w:r><w:rPr><w:rStyle w:val="style16"/><w:rFonts w:ascii="Arial" w:cs="Times" w:hAnsi="Arial"/><w:b/><w:bCs/><w:color w:val="999999"/><w:sz w:val="22"/><w:szCs w:val="22"/><w:u w:val="none"/></w:rPr><w:t>5-1 | Antecedentes</w:t></w:r></w:hyperlink><w:r><w:rPr><w:rFonts w:ascii="Arial" w:cs="Times" w:hAnsi="Arial"/><w:b w:val="false"/><w:bCs w:val="false"/><w:color w:val="000000"/><w:sz w:val="22"/><w:szCs w:val="22"/><w:u w:val="none"/></w:rPr><w:t>), y los marcos teóricos de otros enfoques, e investigaciones hechas sobre la misma (</w:t></w:r><w:hyperlink w:anchor="_toc198"><w:r><w:rPr><w:rStyle w:val="style16"/><w:rFonts w:ascii="Arial" w:cs="Times" w:hAnsi="Arial"/><w:b/><w:bCs/><w:color w:val="999999"/><w:sz w:val="22"/><w:szCs w:val="22"/><w:u w:val="none"/></w:rPr><w:t>5-2</w:t></w:r><w:del w:author="Emiliano André" w:date="2012-12-24T20:01:00Z" w:id="131"></w:hyperlink><w:hyperlink w:anchor="_toc198"><w:r><w:rPr><w:rStyle w:val="style16"/><w:rFonts w:ascii="Arial" w:cs="Times" w:hAnsi="Arial"/><w:b w:val="false"/><w:bCs w:val="false"/><w:color w:val="000000"/><w:sz w:val="22"/><w:szCs w:val="22"/><w:u w:val="none"/></w:rPr><w:delText>-1</w:delText></w:r></w:del></w:hyperlink><w:hyperlink w:anchor="_toc198"><w:r><w:rPr><w:rStyle w:val="style16"/><w:rFonts w:ascii="Arial" w:cs="Times" w:hAnsi="Arial"/><w:b/><w:bCs/><w:color w:val="999999"/><w:sz w:val="22"/><w:szCs w:val="22"/><w:u w:val="none"/></w:rPr><w:t xml:space="preserve"> | Marco Teórico</w:t></w:r></w:hyperlink><w:r><w:rPr><w:rFonts w:ascii="Arial" w:cs="Times" w:hAnsi="Arial"/><w:b w:val="false"/><w:bCs w:val="false"/><w:color w:val="000000"/><w:sz w:val="22"/><w:szCs w:val="22"/><w:u w:val="none"/></w:rPr><w:t>)</w:t></w:r><w:del w:author="Emiliano André" w:date="2012-12-24T20:01:00Z" w:id="133"><w:r><w:rPr><w:rFonts w:ascii="Arial" w:cs="Times" w:hAnsi="Arial"/><w:b w:val="false"/><w:bCs w:val="false"/><w:color w:val="000000"/><w:sz w:val="22"/><w:szCs w:val="22"/><w:u w:val="none"/></w:rPr><w:delText>, dando a conocer también resultados de esas investigaciones e encuestas (5-2-2 | Resultados obtenidos)</w:delText></w:r></w:del><w:r><w:rPr><w:rFonts w:ascii="Arial" w:cs="Times" w:hAnsi="Arial"/><w:b w:val="false"/><w:bCs w:val="false"/><w:color w:val="000000"/><w:sz w:val="22"/><w:szCs w:val="22"/><w:u w:val="none"/></w:rPr><w:t>, para poder proveer un encuadre correcto para el trabajo final, así como dar una base sobre el problema que se desea atacar con el desarrollo de la aplicación propuesta en el trabajo final. Finalmente, se explicará el desarrollo de ingeniería del trabajo (</w:t></w:r><w:hyperlink w:anchor="_toc201"><w:r><w:rPr><w:rStyle w:val="style16"/><w:rFonts w:ascii="Arial" w:cs="Times" w:hAnsi="Arial"/><w:b/><w:bCs/><w:color w:val="999999"/><w:sz w:val="22"/><w:szCs w:val="22"/><w:u w:val="none"/></w:rPr><w:t>6-1 | Desarrollo de Ingeniería</w:t></w:r></w:hyperlink><w:r><w:rPr><w:rFonts w:ascii="Arial" w:cs="Times" w:hAnsi="Arial"/><w:b w:val="false"/><w:bCs w:val="false"/><w:color w:val="000000"/><w:sz w:val="22"/><w:szCs w:val="22"/><w:u w:val="none"/></w:rPr><w:t>), en el cual se tratará de proveer una solución a la problemática planteada, exponiendo, analizando y discutiendo los resultados obtenidos por la solución propuesta y contrastándolos con los resultados obtenidos por otras investigaciones (</w:t></w:r><w:hyperlink w:anchor="_toc207"><w:r><w:rPr><w:rStyle w:val="style16"/><w:rFonts w:ascii="Arial" w:cs="Times" w:hAnsi="Arial"/><w:b/><w:bCs/><w:color w:val="999999"/><w:sz w:val="22"/><w:szCs w:val="22"/><w:u w:val="none"/></w:rPr><w:t>6-2 | Resultados</w:t></w:r></w:hyperlink><w:r><w:rPr><w:rFonts w:ascii="Arial" w:cs="Times" w:hAnsi="Arial"/><w:b w:val="false"/><w:bCs w:val="false"/><w:color w:val="000000"/><w:sz w:val="22"/><w:szCs w:val="22"/><w:u w:val="none"/></w:rPr><w:t>), finalmente se agregará la conclusión a la cual se llegó luego del desarrollo del trabajo, en que formas impacta y beneficia al tema estudiado (</w:t></w:r><w:hyperlink w:anchor="_toc209"><w:r><w:rPr><w:rStyle w:val="style16"/><w:rFonts w:ascii="Arial" w:cs="Times" w:hAnsi="Arial"/><w:b/><w:bCs/><w:color w:val="999999"/><w:sz w:val="22"/><w:szCs w:val="22"/><w:u w:val="none"/></w:rPr><w:t>7 | Conclusiones</w:t></w:r></w:hyperlink><w:r><w:rPr><w:rFonts w:ascii="Arial" w:cs="Times" w:hAnsi="Arial"/><w:b w:val="false"/><w:bCs w:val="false"/><w:color w:val="000000"/><w:sz w:val="22"/><w:szCs w:val="22"/><w:u w:val="none"/></w:rPr><w:t>).</w:t></w:r></w:p><w:p><w:pPr><w:pStyle w:val="style1"/><w:pageBreakBefore/><w:numPr><w:ilvl w:val="0"/><w:numId w:val="1"/></w:numPr></w:pPr><w:bookmarkStart w:id="24" w:name="__RefHeading__313_1434980340"/><w:bookmarkEnd w:id="24"/><w:r><w:rPr><w:rFonts w:cs="Times"/><w:b/><w:bCs/><w:color w:val="999999"/><w:sz w:val="32"/><w:szCs w:val="32"/><w:u w:val="single"/></w:rPr><w:t>5 | Antecedentes y Marco Teórico</w:t></w:r></w:p><w:p><w:pPr><w:pStyle w:val="style2"/><w:numPr><w:ilvl w:val="1"/><w:numId w:val="1"/></w:numPr></w:pPr><w:bookmarkStart w:id="25" w:name="_toc185"/><w:bookmarkStart w:id="26" w:name="__RefHeading__437_1434980340"/><w:bookmarkEnd w:id="25"/><w:bookmarkEnd w:id="26"/><w:r><w:rPr><w:rFonts w:cs="Times"/><w:b/><w:bCs/><w:color w:val="999999"/><w:sz w:val="28"/><w:szCs w:val="28"/><w:u w:val="single"/></w:rPr><w:t>5-1 | Antecedentes</w:t></w:r></w:p><w:p><w:pPr><w:pStyle w:val="style21"/></w:pPr><w:ins w:author="Emiliano André" w:date="2013-01-20T14:52:00Z" w:id="137"><w:r><w:rPr><w:rFonts w:ascii="Arial" w:cs="Times New Roman" w:eastAsia="Times New Roman" w:hAnsi="Arial"/><w:color w:val="000000"/><w:sz w:val="22"/><w:szCs w:val="22"/><w:lang w:val="en-US"/></w:rPr><w:t>This article is a brief summary of the paper “The Perceived Effects of Business Process Management” by Kohlbacher M., presented at the IEEE International Conference in Toronto, September 26-27, 2009 (TIC-STH 2009).</w:t></w:r></w:ins></w:p><w:p><w:pPr><w:pStyle w:val="style21"/></w:pPr><w:ins w:author="Emiliano André" w:date="2013-01-20T14:52:00Z" w:id="138"><w:r><w:rPr><w:rFonts w:ascii="Arial" w:cs="Times New Roman" w:eastAsia="Times New Roman" w:hAnsi="Arial"/><w:color w:val="000000"/><w:sz w:val="22"/><w:szCs w:val="22"/><w:lang w:val="en-US"/></w:rPr><w:t>The paper empirically explores the outcomes of business process management by conducting interviews with a total of 44 process-oriented firms. Organizations were asked about the perceived benefits of business process management (BPM).</w:t></w:r></w:ins></w:p><w:p><w:pPr><w:pStyle w:val="style21"/></w:pPr><w:ins w:author="Emiliano André" w:date="2013-01-20T14:52:00Z" w:id="139"><w:r><w:rPr><w:rFonts w:ascii="Arial" w:cs="Times New Roman" w:eastAsia="Times New Roman" w:hAnsi="Arial"/><w:color w:val="000000"/><w:sz w:val="22"/><w:szCs w:val="22"/><w:lang w:val="en-US"/></w:rPr><w:t>The effects most often reported are:</w:t></w:r></w:ins></w:p><w:p><w:pPr><w:pStyle w:val="style21"/><w:numPr><w:ilvl w:val="0"/><w:numId w:val="13"/></w:numPr></w:pPr><w:ins w:author="Emiliano André" w:date="2013-01-20T14:52:00Z" w:id="140"><w:r><w:rPr><w:rFonts w:ascii="Arial" w:cs="Times New Roman" w:eastAsia="Times New Roman" w:hAnsi="Arial"/><w:color w:val="000000"/><w:sz w:val="22"/><w:szCs w:val="22"/><w:lang w:val="en-US"/></w:rPr><w:t>BPM leads to better transparency: 18 respondents (that is 40.91% of the total respondents) stated that by applying BPM, the organization and/or business processes became more transparent and understandable. This leads to better identification of organizational problems and their causes.</w:t></w:r></w:ins></w:p><w:p><w:pPr><w:pStyle w:val="style21"/><w:numPr><w:ilvl w:val="0"/><w:numId w:val="13"/></w:numPr></w:pPr><w:ins w:author="Emiliano André" w:date="2013-01-20T14:52:00Z" w:id="141"><w:r><w:rPr><w:rFonts w:ascii="Arial" w:cs="Times New Roman" w:eastAsia="Times New Roman" w:hAnsi="Arial"/><w:color w:val="000000"/><w:sz w:val="22"/><w:szCs w:val="22"/><w:lang w:val="en-US"/></w:rPr><w:t>Nine respondents (that is 20.45%) reported that process-oriented organizational approach leads to clear responsibilities because of the process owner role terminating many unclarities caused by fragmented and/or blurry accountability.</w:t></w:r></w:ins></w:p><w:p><w:pPr><w:pStyle w:val="style21"/><w:numPr><w:ilvl w:val="0"/><w:numId w:val="13"/></w:numPr></w:pPr><w:ins w:author="Emiliano André" w:date="2013-01-20T14:52:00Z" w:id="142"><w:r><w:rPr><w:rFonts w:ascii="Arial" w:cs="Times New Roman" w:eastAsia="Times New Roman" w:hAnsi="Arial"/><w:color w:val="000000"/><w:sz w:val="22"/><w:szCs w:val="22"/><w:lang w:val="en-US"/></w:rPr><w:t>Eight respondents (that is 18.18%) refer to the gained efficiency/productivity due to BPM. Non value-adding activities are better identified and can be called into question.</w:t></w:r></w:ins></w:p><w:p><w:pPr><w:pStyle w:val="style21"/><w:numPr><w:ilvl w:val="0"/><w:numId w:val="13"/></w:numPr></w:pPr><w:ins w:author="Emiliano André" w:date="2013-01-20T14:52:00Z" w:id="143"><w:r><w:rPr><w:rFonts w:ascii="Arial" w:cs="Times New Roman" w:eastAsia="Times New Roman" w:hAnsi="Arial"/><w:color w:val="000000"/><w:sz w:val="22"/><w:szCs w:val="22"/><w:lang w:val="en-US"/></w:rPr><w:t>Seven respondents (that is 15.91%) reported that BPM brings clear structure and organizational interfaces.</w:t></w:r></w:ins></w:p><w:p><w:pPr><w:pStyle w:val="style21"/></w:pPr><w:ins w:author="Emiliano André" w:date="2013-01-20T14:52:00Z" w:id="144"><w:r><w:rPr><w:rFonts w:ascii="Arial" w:cs="Times New Roman" w:eastAsia="Times New Roman" w:hAnsi="Arial"/><w:color w:val="000000"/><w:sz w:val="22"/><w:szCs w:val="22"/><w:lang w:val="en-US"/></w:rPr><w:t>Other benefits reported include improvement of product quality, throughput time reduction, better customer orientation, etc.</w:t></w:r></w:ins></w:p><w:p><w:pPr><w:pStyle w:val="style3"/><w:numPr><w:ilvl w:val="2"/><w:numId w:val="1"/></w:numPr></w:pPr><w:ins w:author="Emiliano André" w:date="2013-01-20T14:52:00Z" w:id="145"><w:r><w:rPr><w:rFonts w:ascii="Arial" w:cs="Arial" w:eastAsia="Arial" w:hAnsi="Arial"/><w:b/><w:color w:val="999999"/><w:sz w:val="24"/><w:szCs w:val="24"/><w:u w:val="none"/><w:lang w:val="en-US"/></w:rPr><w:t>BRMS</w:t></w:r></w:ins></w:p><w:p><w:pPr><w:pStyle w:val="style21"/></w:pPr><w:ins w:author="Emiliano André" w:date="2013-01-20T14:52:00Z" w:id="146"><w:r><w:rPr><w:rFonts w:ascii="Arial" w:hAnsi="Arial"/><w:color w:val="000000"/><w:sz w:val="22"/><w:szCs w:val="22"/><w:lang w:val="en-US"/></w:rPr><w:t>One financial services company, E-Loan, did $6 billion last year, most of it approved via a BRMS developed with Jess, a Java rules engine. The company used the source code provided with Jess to write its own BRMS user interface so that business analysts could enter simple rules that generated code for loan approval. Etienne Handman, CTO of E-Loan, says that improved customer relations — stemming from the speed with which analysts can now make decisions — has more than made up for the app dev costs, which turned out to be lower than traditional solutions.</w:t></w:r></w:ins></w:p><w:p><w:pPr><w:pStyle w:val="style21"/></w:pPr><w:ins w:author="Emiliano André" w:date="2013-01-20T14:52:00Z" w:id="147"><w:r><w:rPr><w:rFonts w:ascii="Arial" w:hAnsi="Arial"/><w:color w:val="000000"/><w:sz w:val="22"/><w:szCs w:val="22"/><w:lang w:val="en-US"/></w:rPr><w:t>At CitiStreet, CIO Andy Marsh was in sore need of a solution that business analysts could understand. The BAL (Business Action Language) of ILOG’s JRules allowed him to express all of his rules in the lingua franca of both his company and the financial industry. The result has been that the average analysis time required by CitiStreet’s team of business analysts has been reduced from six months to three months. Marsh is now contemplating how to leverage the benefits of BAL and JRules into CitiStreet’s workflow management process.</w:t></w:r></w:ins></w:p><w:p><w:pPr><w:pStyle w:val="style21"/></w:pPr><w:ins w:author="Emiliano André" w:date="2013-01-20T14:52:00Z" w:id="148"><w:r><w:rPr><w:rFonts w:ascii="Arial" w:cs="Times" w:hAnsi="Arial"/><w:b w:val="false"/><w:bCs w:val="false"/><w:i w:val="false"/><w:iCs w:val="false"/><w:color w:val="000000"/><w:sz w:val="22"/><w:szCs w:val="22"/><w:u w:val="none"/><w:lang w:val="en-US"/></w:rPr><w:t>Lisa Fiondella, senior vice president of product management at Equifax, says that the driving force behind her adoption of JRules “was the reduction of translation errors between the business users and the programmers.” She adds two other reasons: greater efficiency in overall IT operations and a shorter time to market for Equifax’s new product, InterConnect, a Web-based processing and decisioning platform that approves loan credits. As Fiondella explains it, using a BRMS eliminates the “fire drill” response to demands for business logic changes in existing applications.</w:t></w:r></w:ins></w:p><w:p><w:pPr><w:pStyle w:val="style2"/><w:numPr><w:ilvl w:val="1"/><w:numId w:val="1"/></w:numPr></w:pPr><w:bookmarkStart w:id="27" w:name="_toc198"/><w:bookmarkStart w:id="28" w:name="__RefHeading__317_1434980340"/><w:bookmarkEnd w:id="27"/><w:bookmarkEnd w:id="28"/><w:r><w:rPr><w:rFonts w:cs="Times"/><w:b/><w:bCs/><w:color w:val="999999"/><w:sz w:val="28"/><w:szCs w:val="28"/><w:u w:val="single"/></w:rPr><w:t>5-2 | Marco Teórico</w:t></w:r></w:p><w:p><w:pPr><w:pStyle w:val="style21"/><w:jc w:val="left"/></w:pPr><w:r><w:rPr><w:rFonts w:ascii="Times" w:cs="Times" w:hAnsi="Times"/><w:b/><w:bCs/><w:color w:val="666666"/><w:sz w:val="32"/><w:szCs w:val="32"/><w:u w:val="single"/></w:rPr></w:r></w:p><w:p><w:pPr><w:pStyle w:val="style1"/><w:pageBreakBefore/><w:numPr><w:ilvl w:val="0"/><w:numId w:val="1"/></w:numPr></w:pPr><w:bookmarkStart w:id="29" w:name="__RefHeading__439_1434980340"/><w:bookmarkEnd w:id="29"/><w:r><w:rPr><w:rFonts w:cs="Times"/><w:b/><w:bCs/><w:color w:val="999999"/><w:sz w:val="32"/><w:szCs w:val="32"/><w:u w:val="single"/></w:rPr><w:t>6 | Tecnología</w:t></w:r></w:p><w:p><w:pPr><w:pStyle w:val="style2"/><w:numPr><w:ilvl w:val="1"/><w:numId w:val="1"/></w:numPr></w:pPr><w:ins w:author="Emiliano André" w:date="2012-12-24T20:01:00Z" w:id="149"><w:bookmarkStart w:id="30" w:name="_toc201"/><w:bookmarkEnd w:id="30"/><w:r><w:rPr><w:rFonts w:cs="Times"/><w:b/><w:bCs/><w:color w:val="999999"/><w:sz w:val="28"/><w:szCs w:val="28"/><w:u w:val="single"/></w:rPr><w:t>6-1 | Desarrollo de la Tecnología</w:t></w:r></w:ins></w:p><w:p><w:pPr><w:pStyle w:val="style0"/><w:spacing w:after="120" w:before="240" w:line="100" w:lineRule="atLeast"/></w:pPr><w:ins w:author="Emiliano André" w:date="2012-12-24T20:01:00Z" w:id="150"><w:r><w:rPr><w:rFonts w:ascii="Arial" w:cs="Arial" w:eastAsia="Arial" w:hAnsi="Arial"/><w:u w:val="none"/></w:rPr><w:t>Para el desarrollo de la aplicación se utilizará una metodología ágil, con sprints de dos semanas. Esta metodología se amolda perfectamente al desarrollo de aplicaciones orientada a servicios y utilizando BPM.</w:t></w:r></w:ins></w:p><w:p><w:pPr><w:pStyle w:val="style3"/><w:numPr><w:ilvl w:val="2"/><w:numId w:val="1"/></w:numPr></w:pPr><w:ins w:author="Emiliano André" w:date="2012-12-24T20:01:00Z" w:id="151"><w:r><w:rPr><w:rFonts w:ascii="Arial" w:cs="Arial" w:eastAsia="Arial" w:hAnsi="Arial"/><w:b/><w:color w:val="999999"/><w:sz w:val="24"/><w:szCs w:val="24"/><w:u w:val="none"/></w:rPr><w:t>JBPM</w:t></w:r></w:ins></w:p><w:p><w:pPr><w:pStyle w:val="style3"/><w:numPr><w:ilvl w:val="2"/><w:numId w:val="1"/></w:numPr></w:pPr><w:ins w:author="Emiliano André" w:date="2012-12-24T20:01:00Z" w:id="152"><w:r><w:rPr><w:rFonts w:ascii="Arial" w:cs="Arial" w:eastAsia="Arial" w:hAnsi="Arial"/><w:b/><w:color w:val="999999"/><w:sz w:val="24"/><w:szCs w:val="24"/><w:u w:val="none"/></w:rPr><w:t>Drools</w:t></w:r></w:ins></w:p><w:p><w:pPr><w:pStyle w:val="style3"/><w:numPr><w:ilvl w:val="2"/><w:numId w:val="1"/></w:numPr></w:pPr><w:ins w:author="Emiliano André" w:date="2012-12-24T20:01:00Z" w:id="153"><w:r><w:rPr><w:rFonts w:ascii="Arial" w:cs="Arial" w:eastAsia="Arial" w:hAnsi="Arial"/><w:b/><w:color w:val="999999"/><w:sz w:val="24"/><w:szCs w:val="24"/><w:u w:val="none"/></w:rPr><w:t>Webservices?</w:t></w:r></w:ins></w:p><w:p><w:pPr><w:pStyle w:val="style0"/><w:spacing w:after="120" w:before="240" w:line="100" w:lineRule="atLeast"/></w:pPr><w:ins w:author="Emiliano André" w:date="2012-12-24T20:01:00Z" w:id="154"><w:r><w:rPr><w:rFonts w:ascii="Arial" w:cs="Times" w:hAnsi="Arial"/><w:b/><w:bCs/><w:color w:val="999999"/><w:sz w:val="28"/><w:szCs w:val="28"/><w:u w:val="single"/></w:rPr><w:drawing><wp:inline distB="0" distL="0" distR="0" distT="0"><wp:extent cx="5047615" cy="299021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a:srcRect/><a:stretch><a:fillRect/></a:stretch></pic:blipFill><pic:spPr bwMode="auto"><a:xfrm><a:off x="0" y="0"/><a:ext cx="5047615" cy="2990215"/></a:xfrm><a:prstGeom prst="rect"><a:avLst/></a:prstGeom><a:noFill/><a:ln w="9525"><a:noFill/><a:miter lim="800000"/><a:headEnd/><a:tailEnd/></a:ln></pic:spPr></pic:pic></a:graphicData></a:graphic></wp:inline></w:drawing></w:r></w:ins></w:p><w:p><w:pPr><w:pStyle w:val="style2"/><w:numPr><w:ilvl w:val="1"/><w:numId w:val="1"/></w:numPr></w:pPr><w:ins w:author="Emiliano André" w:date="2012-12-24T20:01:00Z" w:id="155"><w:bookmarkStart w:id="31" w:name="_toc207"/><w:bookmarkStart w:id="32" w:name="__RefHeading__317_14349803401"/><w:bookmarkEnd w:id="31"/><w:bookmarkEnd w:id="32"/><w:r><w:rPr><w:rFonts w:cs="Times"/><w:b/><w:bCs/><w:color w:val="999999"/><w:sz w:val="28"/><w:szCs w:val="28"/><w:u w:val="single"/></w:rPr><w:t>6-2 | Resultados Obtenidos</w:t></w:r></w:ins></w:p><w:p><w:pPr><w:pStyle w:val="style21"/><w:jc w:val="left"/></w:pPr><w:r><w:rPr><w:rFonts w:ascii="Times" w:cs="Times" w:hAnsi="Times"/><w:b/><w:bCs/><w:color w:val="666666"/><w:sz w:val="32"/><w:szCs w:val="32"/><w:u w:val="single"/></w:rPr></w:r></w:p><w:p><w:pPr><w:pStyle w:val="style1"/><w:pageBreakBefore/><w:numPr><w:ilvl w:val="0"/><w:numId w:val="1"/></w:numPr></w:pPr><w:bookmarkStart w:id="33" w:name="_toc209"/><w:bookmarkStart w:id="34" w:name="__RefHeading__441_1434980340"/><w:bookmarkEnd w:id="33"/><w:bookmarkEnd w:id="34"/><w:r><w:rPr><w:rFonts w:cs="Times"/><w:b/><w:bCs/><w:color w:val="999999"/><w:sz w:val="32"/><w:szCs w:val="32"/><w:u w:val="single"/></w:rPr><w:t>7 | Conclusiones</w:t></w:r></w:p><w:p><w:pPr><w:pStyle w:val="style21"/><w:jc w:val="left"/></w:pPr><w:r><w:rPr><w:rFonts w:ascii="Times" w:cs="Times" w:hAnsi="Times"/><w:b/><w:bCs/><w:color w:val="666666"/><w:sz w:val="32"/><w:szCs w:val="32"/><w:u w:val="single"/></w:rPr></w:r></w:p><w:p><w:pPr><w:pStyle w:val="style1"/><w:pageBreakBefore/><w:numPr><w:ilvl w:val="0"/><w:numId w:val="1"/></w:numPr></w:pPr><w:bookmarkStart w:id="35" w:name="__RefHeading__443_1434980340"/><w:bookmarkEnd w:id="35"/><w:r><w:rPr><w:rFonts w:cs="Times"/><w:b/><w:bCs/><w:color w:val="999999"/><w:sz w:val="32"/><w:szCs w:val="32"/><w:u w:val="single"/></w:rPr><w:t>8 | Bibliografía</w:t></w:r></w:p><w:p><w:pPr><w:pStyle w:val="style21"/></w:pPr><w:ins w:author="Emiliano André" w:date="2013-01-20T14:54:00Z" w:id="156"><w:r><w:rPr><w:rFonts w:cs="Arial" w:eastAsia="Arial"/><w:color w:val="000000"/></w:rPr><w:t xml:space="preserve">Dominique Thiault, en </w:t></w:r></w:ins><w:ins w:author="Emiliano André" w:date="2013-01-20T14:54:00Z" w:id="157"><w:r><w:rPr><w:rFonts w:cs="Arial" w:eastAsia="Arial"/><w:color w:val="000000"/></w:rPr><w:t>Gestionando la performance a través de procesos de negocio</w:t></w:r></w:ins></w:p><w:p><w:pPr><w:pStyle w:val="style21"/></w:pPr><w:ins w:author="Emiliano André" w:date="2013-01-20T14:54:00Z" w:id="158"><w:r><w:rPr><w:color w:val="000000"/><w:lang w:val="en-US"/></w:rPr><w:t>Process-based organization design and hospital efficiency.</w:t></w:r></w:ins></w:p><w:p><w:pPr><w:pStyle w:val="style21"/></w:pPr><w:ins w:author="Emiliano André" w:date="2013-01-20T14:54:00Z" w:id="159"><w:hyperlink r:id="rId6"><w:r><w:rPr><w:rStyle w:val="style16"/><w:rFonts w:ascii="Arial" w:hAnsi="Arial"/><w:b w:val="false"/><w:bCs w:val="false"/><w:color w:val="000000"/><w:sz w:val="22"/><w:szCs w:val="22"/><w:u w:val="none"/><w:lang w:val="en-US"/></w:rPr><w:t>Vera A</w:t></w:r></w:ins><w:ins w:author="Emiliano André" w:date="2013-01-20T14:54:00Z" w:id="160"></w:hyperlink><w:r><w:rPr><w:rFonts w:ascii="Arial" w:hAnsi="Arial"/><w:b w:val="false"/><w:bCs w:val="false"/><w:color w:val="000000"/><w:sz w:val="22"/><w:szCs w:val="22"/><w:u w:val="none"/><w:lang w:val="en-US"/></w:rPr><w:t xml:space="preserve">, </w:t></w:r></w:ins><w:ins w:author="Emiliano André" w:date="2013-01-20T14:54:00Z" w:id="161"><w:hyperlink r:id="rId7"><w:r><w:rPr><w:rStyle w:val="style16"/><w:rFonts w:ascii="Arial" w:hAnsi="Arial"/><w:b w:val="false"/><w:bCs w:val="false"/><w:color w:val="000000"/><w:sz w:val="22"/><w:szCs w:val="22"/><w:u w:val="none"/><w:lang w:val="en-US"/></w:rPr><w:t>Kuntz L</w:t></w:r></w:ins><w:ins w:author="Emiliano André" w:date="2013-01-20T14:54:00Z" w:id="162"></w:hyperlink><w:r><w:rPr><w:rFonts w:ascii="Arial" w:hAnsi="Arial"/><w:b w:val="false"/><w:bCs w:val="false"/><w:color w:val="000000"/><w:sz w:val="22"/><w:szCs w:val="22"/><w:u w:val="none"/><w:lang w:val="en-US"/></w:rPr><w:t>.</w:t></w:r></w:ins></w:p><w:p><w:pPr><w:pStyle w:val="style21"/></w:pPr><w:ins w:author="Emiliano André" w:date="2013-01-20T14:54:00Z" w:id="163"><w:r><w:rPr><w:color w:val="000000"/><w:lang w:val="en-US"/></w:rPr><w:t>The perceived effects of business process management</w:t></w:r></w:ins></w:p><w:p><w:pPr><w:pStyle w:val="style21"/></w:pPr><w:ins w:author="Emiliano André" w:date="2013-01-20T14:54:00Z" w:id="164"><w:r><w:rPr><w:color w:val="000000"/></w:rPr><w:t>Libros de kindle 1</w:t></w:r></w:ins></w:p><w:p><w:pPr><w:pStyle w:val="style21"/></w:pPr><w:ins w:author="Emiliano André" w:date="2013-01-20T14:54:00Z" w:id="165"><w:r><w:rPr><w:color w:val="000000"/></w:rPr><w:t>Libros de kindle 2</w:t></w:r></w:ins></w:p><w:p><w:pPr><w:pStyle w:val="style21"/></w:pPr><w:ins w:author="Emiliano André" w:date="2013-01-20T14:54:00Z" w:id="166"><w:r><w:rPr><w:color w:val="000000"/></w:rPr><w:t>Libros de kindle 3</w:t></w:r></w:ins></w:p><w:p><w:pPr><w:pStyle w:val="style21"/></w:pPr><w:ins w:author="Emiliano André" w:date="2013-01-20T14:54:00Z" w:id="167"><w:r><w:rPr><w:rFonts w:cs="Times"/><w:color w:val="000000"/></w:rPr><w:t>Libro del mauri</w:t></w:r></w:ins></w:p><w:p><w:pPr><w:pStyle w:val="style1"/><w:pageBreakBefore/><w:numPr><w:ilvl w:val="0"/><w:numId w:val="1"/></w:numPr></w:pPr><w:bookmarkStart w:id="36" w:name="__RefHeading__449_1434980340"/><w:bookmarkEnd w:id="36"/><w:r><w:rPr><w:rFonts w:cs="Times"/><w:b/><w:bCs/><w:color w:val="999999"/><w:sz w:val="32"/><w:szCs w:val="32"/><w:u w:val="single"/></w:rPr><w:t>9 | Apendice</w:t></w:r></w:p><w:p><w:pPr><w:pStyle w:val="style21"/></w:pPr><w:r><w:rPr><w:rFonts w:cs="Times"/><w:b/><w:bCs/><w:color w:val="999999"/><w:sz w:val="32"/><w:szCs w:val="32"/><w:u w:val="single"/></w:rPr></w:r></w:p><w:p><w:pPr><w:pStyle w:val="style1"/><w:pageBreakBefore/><w:numPr><w:ilvl w:val="0"/><w:numId w:val="1"/></w:numPr></w:pPr><w:bookmarkStart w:id="37" w:name="__RefHeading__451_1434980340"/><w:bookmarkEnd w:id="37"/><w:r><w:rPr><w:rFonts w:cs="Times"/><w:b/><w:bCs/><w:color w:val="999999"/><w:sz w:val="32"/><w:szCs w:val="32"/><w:u w:val="single"/></w:rPr><w:t>10 | Glosario</w:t></w:r></w:p><w:p><w:pPr><w:pStyle w:val="style21"/></w:pPr><w:ins w:author="Emiliano André" w:date="2013-01-20T14:54:00Z" w:id="168"><w:r><w:rPr><w:rFonts w:cs="Times New Roman" w:eastAsia="Times New Roman"/><w:b w:val="false"/><w:bCs w:val="false"/></w:rPr><w:t>UML</w:t></w:r></w:ins></w:p><w:p><w:pPr><w:pStyle w:val="style21"/></w:pPr><w:ins w:author="Emiliano André" w:date="2013-01-20T14:54:00Z" w:id="169"><w:r><w:rPr><w:rFonts w:cs="Times New Roman" w:eastAsia="Times New Roman"/><w:b w:val="false"/><w:bCs w:val="false"/></w:rPr><w:t>BPM</w:t></w:r></w:ins></w:p><w:p><w:pPr><w:pStyle w:val="style21"/></w:pPr><w:ins w:author="Emiliano André" w:date="2013-01-20T14:54:00Z" w:id="170"><w:r><w:rPr><w:rFonts w:cs="Times New Roman" w:eastAsia="Times New Roman"/><w:b w:val="false"/><w:bCs w:val="false"/></w:rPr><w:t>BPMN</w:t></w:r></w:ins></w:p><w:p><w:pPr><w:pStyle w:val="style21"/></w:pPr><w:ins w:author="Emiliano André" w:date="2013-01-20T14:54:00Z" w:id="171"><w:r><w:rPr><w:rFonts w:cs="Times New Roman" w:eastAsia="Times New Roman"/><w:b w:val="false"/><w:bCs w:val="false"/></w:rPr><w:t>SOA</w:t></w:r></w:ins></w:p><w:p><w:pPr><w:pStyle w:val="style21"/></w:pPr><w:ins w:author="Emiliano André" w:date="2013-01-20T14:54:00Z" w:id="172"><w:r><w:rPr><w:rFonts w:cs="Times New Roman" w:eastAsia="Times New Roman"/><w:b w:val="false"/><w:bCs w:val="false"/></w:rPr><w:t>BRMS</w:t></w:r></w:ins></w:p><w:p><w:pPr><w:pStyle w:val="style21"/></w:pPr><w:ins w:author="Emiliano André" w:date="2013-01-20T14:54:00Z" w:id="173"><w:r><w:rPr><w:rFonts w:cs="Times New Roman" w:eastAsia="Times New Roman"/><w:b w:val="false"/><w:bCs w:val="false"/></w:rPr><w:t>BRM</w:t></w:r></w:ins></w:p><w:p><w:pPr><w:pStyle w:val="style21"/></w:pPr><w:ins w:author="Emiliano André" w:date="2013-01-20T14:54:00Z" w:id="174"><w:r><w:rPr><w:rFonts w:cs="Times New Roman" w:eastAsia="Times New Roman"/><w:b w:val="false"/><w:bCs w:val="false"/></w:rPr><w:t>OMG</w:t></w:r></w:ins></w:p><w:p><w:pPr><w:pStyle w:val="style21"/></w:pPr><w:ins w:author="Emiliano André" w:date="2013-01-20T14:54:00Z" w:id="175"><w:r><w:rPr><w:rFonts w:cs="Times New Roman" w:eastAsia="Times New Roman"/><w:b w:val="false"/><w:bCs w:val="false"/></w:rPr><w:t>BPMI</w:t></w:r></w:ins></w:p><w:p><w:pPr><w:pStyle w:val="style21"/></w:pPr><w:ins w:author="Emiliano André" w:date="2013-01-20T14:54:00Z" w:id="176"><w:r><w:rPr><w:rFonts w:cs="Times New Roman" w:eastAsia="Times New Roman"/><w:b w:val="false"/><w:bCs w:val="false"/></w:rPr><w:t>XML</w:t></w:r></w:ins></w:p><w:p><w:pPr><w:pStyle w:val="style21"/></w:pPr><w:ins w:author="Emiliano André" w:date="2013-01-20T14:54:00Z" w:id="177"><w:r><w:rPr><w:rFonts w:cs="Times New Roman" w:eastAsia="Times New Roman"/><w:b w:val="false"/><w:bCs w:val="false"/></w:rPr><w:t>BPDM</w:t></w:r></w:ins></w:p><w:p><w:pPr><w:pStyle w:val="style0"/><w:pageBreakBefore/><w:jc w:val="left"/></w:pPr><w:r><w:rPr><w:b/><w:bCs/><w:sz w:val="32"/><w:szCs w:val="32"/><w:u w:val="single"/></w:rPr><w:t>Cronograma tentativo :</w:t></w:r></w:p><w:p><w:pPr><w:pStyle w:val="style0"/><w:jc w:val="left"/></w:pPr><w:r><w:rPr><w:b/><w:bCs/><w:sz w:val="32"/><w:szCs w:val="32"/><w:u w:val="single"/></w:rPr></w:r></w:p><w:p><w:pPr><w:pStyle w:val="style21"/></w:pPr><w:r><w:rPr></w:rPr><w:t>01/10 - 26/10: Fase de investigación:</w:t></w:r></w:p><w:p><w:pPr><w:pStyle w:val="style21"/><w:numPr><w:ilvl w:val="0"/><w:numId w:val="2"/></w:numPr></w:pPr><w:r><w:rPr></w:rPr><w:t>Definición del alcance del proyecto (12/10)</w:t></w:r></w:p><w:p><w:pPr><w:pStyle w:val="style21"/><w:numPr><w:ilvl w:val="0"/><w:numId w:val="2"/></w:numPr></w:pPr><w:r><w:rPr></w:rPr><w:t>Definición de riesgos del proyecto (12/10)</w:t></w:r></w:p><w:p><w:pPr><w:pStyle w:val="style21"/><w:numPr><w:ilvl w:val="0"/><w:numId w:val="2"/></w:numPr></w:pPr><w:r><w:rPr></w:rPr><w:t>Definiciones de BPM, BRMS, SOA (22/10)</w:t></w:r></w:p><w:p><w:pPr><w:pStyle w:val="style21"/><w:numPr><w:ilvl w:val="0"/><w:numId w:val="2"/></w:numPr></w:pPr><w:r><w:rPr></w:rPr><w:t>Beneficios de la aplicación (22/10)</w:t></w:r></w:p><w:p><w:pPr><w:pStyle w:val="style21"/><w:numPr><w:ilvl w:val="0"/><w:numId w:val="2"/></w:numPr></w:pPr><w:r><w:rPr></w:rPr><w:t>Investigación sobre las herramientas a utilizar (JBPM, Drools, etc). Explicación por qué de la elección (31/10)</w:t></w:r></w:p><w:p><w:pPr><w:pStyle w:val="style21"/><w:numPr><w:ilvl w:val="0"/><w:numId w:val="2"/></w:numPr></w:pPr><w:r><w:rPr></w:rPr><w:t>Mención de estudios relacionados a la aplicación de las 3 tecnologías (16/11)</w:t></w:r></w:p><w:p><w:pPr><w:pStyle w:val="style21"/></w:pPr><w:r><w:rPr></w:rPr><w:t>16/11/12 – 10/12/12 Fase de Diseño:</w:t></w:r></w:p><w:p><w:pPr><w:pStyle w:val="style21"/><w:numPr><w:ilvl w:val="0"/><w:numId w:val="3"/></w:numPr></w:pPr><w:r><w:rPr></w:rPr><w:t>Creación de la arquitectura a utilizar (28/11)</w:t></w:r></w:p><w:p><w:pPr><w:pStyle w:val="style21"/><w:numPr><w:ilvl w:val="0"/><w:numId w:val="3"/></w:numPr></w:pPr><w:r><w:rPr></w:rPr><w:t>Definición del flujo de trabajo de la aplicación (10/12)</w:t></w:r></w:p><w:p><w:pPr><w:pStyle w:val="style21"/><w:numPr><w:ilvl w:val="0"/><w:numId w:val="3"/></w:numPr></w:pPr><w:r><w:rPr></w:rPr><w:t>Reconocimiento y extracción de las reglas de negocio (10/12)</w:t></w:r></w:p><w:p><w:pPr><w:pStyle w:val="style21"/></w:pPr><w:r><w:rPr></w:rPr><w:t>31/12/12 – 31/01/13 Fase de Implementación:</w:t></w:r></w:p><w:p><w:pPr><w:pStyle w:val="style21"/><w:numPr><w:ilvl w:val="0"/><w:numId w:val="3"/></w:numPr></w:pPr><w:r><w:rPr></w:rPr><w:t>Implementación del flujo de trabajo y reglas de negocio en jBPM y Drools (31/12)</w:t></w:r></w:p><w:p><w:pPr><w:pStyle w:val="style21"/><w:numPr><w:ilvl w:val="0"/><w:numId w:val="3"/></w:numPr></w:pPr><w:r><w:rPr></w:rPr><w:t>Creación de las tareas humanas (15/01/13)</w:t></w:r></w:p><w:p><w:pPr><w:pStyle w:val="style21"/><w:numPr><w:ilvl w:val="0"/><w:numId w:val="3"/></w:numPr></w:pPr><w:r><w:rPr></w:rPr><w:t>Creación de los modelos de monitoreo y reportes (31/01/13)</w:t></w:r></w:p><w:p><w:pPr><w:pStyle w:val="style21"/><w:pBdr></w:pBdr><w:shd w:fill="auto" w:val="clear"/><w:tabs></w:tabs><w:spacing w:after="120" w:before="0" w:line="360" w:lineRule="auto"/></w:pPr><w:r><w:rPr></w:rPr><w:t>31/01/13 – 20/02/13: Conclusiones</w:t></w:r></w:p><w:sectPr><w:type w:val="continuous"/><w:pgSz w:h="15840" w:w="12240"/><w:pgMar w:bottom="2442" w:footer="1699" w:gutter="0" w:header="2549" w:left="2261" w:right="1699" w:top="3085"/><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default"/>
  </w:font>
  <w:font w:name="Symbol">
    <w:charset w:val="02"/>
    <w:family w:val="auto"/>
    <w:pitch w:val="default"/>
  </w:font>
  <w:font w:name="OpenSymbol">
    <w:altName w:val="Arial Unicode MS"/>
    <w:charset w:val="80"/>
    <w:family w:val="auto"/>
    <w:pitch w:val="default"/>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t>Emiliano André</w:t>
    </w:r>
  </w:p>
  <w:p>
    <w:pPr>
      <w:pStyle w:val="style25"/>
    </w:pPr>
    <w:r>
      <w:rPr/>
      <w:t>Implementación de BPM, BRMS y SOA en  Turismo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jc w:val="left"/>
    </w:pPr>
    <w:rPr>
      <w:rFonts w:ascii="Arial" w:cs="Lohit Hindi" w:eastAsia="Droid Sans" w:hAnsi="Arial"/>
      <w:b w:val="false"/>
      <w:bCs/>
      <w:color w:val="auto"/>
      <w:sz w:val="22"/>
      <w:szCs w:val="32"/>
      <w:u w:val="single"/>
      <w:lang w:bidi="hi-IN" w:eastAsia="zh-CN" w:val="es-AR"/>
    </w:rPr>
  </w:style>
  <w:style w:styleId="style1" w:type="paragraph">
    <w:name w:val="Heading 1"/>
    <w:basedOn w:val="style20"/>
    <w:next w:val="style21"/>
    <w:pPr>
      <w:numPr>
        <w:ilvl w:val="0"/>
        <w:numId w:val="1"/>
      </w:numPr>
      <w:shd w:fill="auto" w:val="clear"/>
      <w:spacing w:line="360" w:lineRule="auto"/>
      <w:outlineLvl w:val="0"/>
    </w:pPr>
    <w:rPr>
      <w:b/>
      <w:bCs/>
      <w:color w:val="808080"/>
      <w:sz w:val="32"/>
      <w:szCs w:val="32"/>
      <w:u w:val="single"/>
    </w:rPr>
  </w:style>
  <w:style w:styleId="style2" w:type="paragraph">
    <w:name w:val="Heading 2"/>
    <w:basedOn w:val="style20"/>
    <w:next w:val="style21"/>
    <w:pPr>
      <w:numPr>
        <w:ilvl w:val="1"/>
        <w:numId w:val="1"/>
      </w:numPr>
      <w:shd w:fill="auto" w:val="clear"/>
      <w:jc w:val="left"/>
      <w:outlineLvl w:val="1"/>
    </w:pPr>
    <w:rPr>
      <w:b/>
      <w:bCs/>
      <w:i w:val="false"/>
      <w:iCs/>
      <w:color w:val="808080"/>
      <w:sz w:val="28"/>
      <w:szCs w:val="28"/>
      <w:u w:val="single"/>
    </w:rPr>
  </w:style>
  <w:style w:styleId="style3" w:type="paragraph">
    <w:name w:val="Heading 3"/>
    <w:basedOn w:val="style20"/>
    <w:next w:val="style21"/>
    <w:pPr>
      <w:numPr>
        <w:ilvl w:val="2"/>
        <w:numId w:val="1"/>
      </w:numPr>
      <w:jc w:val="left"/>
      <w:outlineLvl w:val="2"/>
    </w:pPr>
    <w:rPr>
      <w:b/>
      <w:bCs/>
      <w:color w:val="808080"/>
      <w:sz w:val="24"/>
      <w:szCs w:val="28"/>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character">
    <w:name w:val="Index Link"/>
    <w:next w:val="style17"/>
    <w:rPr/>
  </w:style>
  <w:style w:styleId="style18" w:type="character">
    <w:name w:val="ListLabel 1"/>
    <w:next w:val="style18"/>
    <w:rPr>
      <w:sz w:val="20"/>
    </w:rPr>
  </w:style>
  <w:style w:styleId="style19" w:type="character">
    <w:name w:val="ListLabel 2"/>
    <w:next w:val="style19"/>
    <w:rPr>
      <w:rFonts w:cs="Courier New"/>
    </w:rPr>
  </w:style>
  <w:style w:styleId="style20" w:type="paragraph">
    <w:name w:val="Heading"/>
    <w:basedOn w:val="style0"/>
    <w:next w:val="style21"/>
    <w:pPr>
      <w:keepNext/>
      <w:spacing w:after="120" w:before="240"/>
      <w:jc w:val="center"/>
    </w:pPr>
    <w:rPr>
      <w:rFonts w:ascii="Arial" w:cs="Lohit Hindi" w:eastAsia="Droid Sans" w:hAnsi="Arial"/>
      <w:b/>
      <w:sz w:val="32"/>
      <w:szCs w:val="28"/>
    </w:rPr>
  </w:style>
  <w:style w:styleId="style21" w:type="paragraph">
    <w:name w:val="Text body"/>
    <w:basedOn w:val="style0"/>
    <w:next w:val="style21"/>
    <w:pPr>
      <w:pBdr/>
      <w:shd w:fill="auto" w:val="clear"/>
      <w:tabs/>
      <w:spacing w:after="120" w:before="0" w:line="360" w:lineRule="auto"/>
    </w:pPr>
    <w:rPr>
      <w:rFonts w:ascii="Arial" w:hAnsi="Arial"/>
      <w:b w:val="false"/>
      <w:color w:val="000000"/>
      <w:sz w:val="22"/>
      <w:u w:val="none"/>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Footer"/>
    <w:basedOn w:val="style0"/>
    <w:next w:val="style25"/>
    <w:pPr>
      <w:suppressLineNumbers/>
      <w:tabs>
        <w:tab w:leader="none" w:pos="4986" w:val="center"/>
        <w:tab w:leader="none" w:pos="9972" w:val="right"/>
      </w:tabs>
      <w:jc w:val="center"/>
    </w:pPr>
    <w:rPr>
      <w:rFonts w:ascii="Arial" w:hAnsi="Arial"/>
      <w:b w:val="false"/>
      <w:sz w:val="20"/>
      <w:u w:val="none"/>
    </w:rPr>
  </w:style>
  <w:style w:styleId="style26" w:type="paragraph">
    <w:name w:val="Contents Heading"/>
    <w:basedOn w:val="style20"/>
    <w:next w:val="style26"/>
    <w:pPr>
      <w:suppressLineNumbers/>
      <w:spacing w:after="0" w:before="0"/>
      <w:ind w:hanging="0" w:left="0" w:right="0"/>
    </w:pPr>
    <w:rPr>
      <w:b/>
      <w:bCs/>
      <w:sz w:val="32"/>
      <w:szCs w:val="32"/>
    </w:rPr>
  </w:style>
  <w:style w:styleId="style27" w:type="paragraph">
    <w:name w:val="Contents 1"/>
    <w:basedOn w:val="style24"/>
    <w:next w:val="style27"/>
    <w:pPr>
      <w:tabs>
        <w:tab w:leader="dot" w:pos="9972" w:val="right"/>
      </w:tabs>
      <w:spacing w:after="0" w:before="0"/>
      <w:ind w:hanging="0" w:left="0" w:right="0"/>
    </w:pPr>
    <w:rPr/>
  </w:style>
  <w:style w:styleId="style28" w:type="paragraph">
    <w:name w:val="Contents 2"/>
    <w:basedOn w:val="style24"/>
    <w:next w:val="style28"/>
    <w:pPr>
      <w:tabs>
        <w:tab w:leader="dot" w:pos="9972" w:val="right"/>
      </w:tabs>
      <w:spacing w:after="0" w:before="0"/>
      <w:ind w:hanging="0" w:left="283" w:right="0"/>
    </w:pPr>
    <w:rPr/>
  </w:style>
  <w:style w:styleId="style29" w:type="paragraph">
    <w:name w:val="Header"/>
    <w:basedOn w:val="style0"/>
    <w:next w:val="style29"/>
    <w:pPr>
      <w:suppressLineNumbers/>
      <w:tabs>
        <w:tab w:leader="none" w:pos="4140" w:val="center"/>
        <w:tab w:leader="none" w:pos="8280" w:val="right"/>
      </w:tabs>
    </w:pPr>
    <w:rPr/>
  </w:style>
  <w:style w:styleId="style30" w:type="paragraph">
    <w:name w:val="Contents 3"/>
    <w:basedOn w:val="style24"/>
    <w:next w:val="style30"/>
    <w:pPr>
      <w:tabs>
        <w:tab w:leader="dot" w:pos="8280" w:val="right"/>
      </w:tabs>
      <w:spacing w:after="0" w:before="0"/>
      <w:ind w:hanging="0" w:left="566" w:right="0"/>
    </w:pPr>
    <w:rPr/>
  </w:style>
  <w:style w:styleId="style31" w:type="paragraph">
    <w:name w:val="List Paragraph"/>
    <w:basedOn w:val="style0"/>
    <w:next w:val="style31"/>
    <w:pPr>
      <w:ind w:hanging="0" w:left="720" w:right="0"/>
    </w:pPr>
    <w:rPr/>
  </w:style>
  <w:style w:styleId="style32" w:type="paragraph">
    <w:name w:val="articlebody"/>
    <w:basedOn w:val="style0"/>
    <w:next w:val="style32"/>
    <w:pPr>
      <w:spacing w:after="28" w:before="28" w:line="100" w:lineRule="atLeast"/>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yperlink" Target="http://www.ncbi.nlm.nih.gov/pubmed?term=Vera A%5BAuthor%5D&amp;cauthor=true&amp;cauthor_uid=17245203" TargetMode="External"/><Relationship Id="rId7" Type="http://schemas.openxmlformats.org/officeDocument/2006/relationships/hyperlink" Target="http://www.ncbi.nlm.nih.gov/pubmed?term=Kuntz L%5BAuthor%5D&amp;cauthor=true&amp;cauthor_uid=17245203" TargetMode="Externa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48237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2012-09-24T19:31:23.00Z</dcterms:created>
  <dc:creator>eandre </dc:creator>
  <cp:lastModifiedBy>Emiliano André</cp:lastModifiedBy>
  <dcterms:modified xsi:type="dcterms:W3CDTF">2013-01-20T16:15:13.00Z</dcterms:modified>
  <cp:revision>18</cp:revision>
</cp:coreProperties>
</file>